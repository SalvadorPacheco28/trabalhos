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EA82" w14:textId="043E2090" w:rsidR="00D15EAA" w:rsidRPr="001C3146" w:rsidRDefault="001341F0" w:rsidP="00CC206C">
      <w:pPr>
        <w:spacing w:line="360" w:lineRule="auto"/>
        <w:jc w:val="center"/>
        <w:rPr>
          <w:rFonts w:ascii="Times New Roman" w:hAnsi="Times New Roman" w:cs="Times New Roman"/>
          <w:sz w:val="32"/>
          <w:szCs w:val="32"/>
        </w:rPr>
      </w:pPr>
      <w:r w:rsidRPr="001C3146">
        <w:rPr>
          <w:rFonts w:ascii="Times New Roman" w:hAnsi="Times New Roman" w:cs="Times New Roman"/>
          <w:noProof/>
          <w:sz w:val="32"/>
          <w:szCs w:val="32"/>
        </w:rPr>
        <w:drawing>
          <wp:anchor distT="0" distB="0" distL="114300" distR="114300" simplePos="0" relativeHeight="251660288" behindDoc="1" locked="0" layoutInCell="1" allowOverlap="1" wp14:anchorId="549D8BBF" wp14:editId="532F4053">
            <wp:simplePos x="0" y="0"/>
            <wp:positionH relativeFrom="page">
              <wp:align>right</wp:align>
            </wp:positionH>
            <wp:positionV relativeFrom="paragraph">
              <wp:posOffset>-766445</wp:posOffset>
            </wp:positionV>
            <wp:extent cx="137731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31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41F0">
        <w:rPr>
          <w:rFonts w:ascii="Times New Roman" w:hAnsi="Times New Roman" w:cs="Times New Roman"/>
          <w:sz w:val="32"/>
          <w:szCs w:val="32"/>
        </w:rPr>
        <w:t>Caracterização estrutural do gene Apoliproteína E (APOE)</w:t>
      </w:r>
      <w:commentRangeStart w:id="0"/>
      <w:commentRangeEnd w:id="0"/>
      <w:r w:rsidR="007D3A6C">
        <w:rPr>
          <w:rStyle w:val="Refdecomentrio"/>
        </w:rPr>
        <w:commentReference w:id="0"/>
      </w:r>
    </w:p>
    <w:p w14:paraId="2C031C30" w14:textId="7393B2C5" w:rsidR="00CC206C" w:rsidRPr="001C3146" w:rsidRDefault="00CC206C" w:rsidP="00CC206C">
      <w:pPr>
        <w:spacing w:line="360" w:lineRule="auto"/>
        <w:jc w:val="center"/>
        <w:rPr>
          <w:rFonts w:ascii="Times New Roman" w:hAnsi="Times New Roman" w:cs="Times New Roman"/>
          <w:sz w:val="24"/>
          <w:szCs w:val="24"/>
        </w:rPr>
      </w:pPr>
      <w:r w:rsidRPr="001C3146">
        <w:rPr>
          <w:rFonts w:ascii="Times New Roman" w:hAnsi="Times New Roman" w:cs="Times New Roman"/>
          <w:sz w:val="24"/>
          <w:szCs w:val="24"/>
        </w:rPr>
        <w:t>Curso de Licenciatura em Bioinformática</w:t>
      </w:r>
    </w:p>
    <w:p w14:paraId="0E5D2EE3" w14:textId="77777777" w:rsidR="00CC206C" w:rsidRPr="001C3146" w:rsidRDefault="00CC206C" w:rsidP="00CC206C">
      <w:pPr>
        <w:spacing w:line="360" w:lineRule="auto"/>
        <w:jc w:val="center"/>
        <w:rPr>
          <w:rFonts w:ascii="Times New Roman" w:hAnsi="Times New Roman" w:cs="Times New Roman"/>
          <w:sz w:val="24"/>
          <w:szCs w:val="24"/>
        </w:rPr>
      </w:pPr>
      <w:r w:rsidRPr="001C3146">
        <w:rPr>
          <w:rFonts w:ascii="Times New Roman" w:hAnsi="Times New Roman" w:cs="Times New Roman"/>
          <w:sz w:val="24"/>
          <w:szCs w:val="24"/>
        </w:rPr>
        <w:t>Unidade Curricular: Genómica Estrutural e Evolutiva</w:t>
      </w:r>
    </w:p>
    <w:p w14:paraId="27DC7EF3" w14:textId="77777777" w:rsidR="00CC206C" w:rsidRPr="001C3146" w:rsidRDefault="00CC206C" w:rsidP="00CC206C">
      <w:pPr>
        <w:spacing w:line="360" w:lineRule="auto"/>
        <w:jc w:val="center"/>
        <w:rPr>
          <w:rFonts w:ascii="Times New Roman" w:hAnsi="Times New Roman" w:cs="Times New Roman"/>
          <w:sz w:val="24"/>
          <w:szCs w:val="24"/>
        </w:rPr>
      </w:pPr>
      <w:r w:rsidRPr="001C3146">
        <w:rPr>
          <w:rFonts w:ascii="Times New Roman" w:hAnsi="Times New Roman" w:cs="Times New Roman"/>
          <w:sz w:val="24"/>
          <w:szCs w:val="24"/>
        </w:rPr>
        <w:t>Ano letivo de 2022-2023</w:t>
      </w:r>
    </w:p>
    <w:p w14:paraId="13B8C5FC" w14:textId="7E45A518" w:rsidR="00D15EAA" w:rsidRPr="001C3146" w:rsidRDefault="00CC206C" w:rsidP="00CC206C">
      <w:pPr>
        <w:spacing w:line="360" w:lineRule="auto"/>
        <w:jc w:val="center"/>
        <w:rPr>
          <w:rFonts w:ascii="Times New Roman" w:hAnsi="Times New Roman" w:cs="Times New Roman"/>
          <w:sz w:val="32"/>
          <w:szCs w:val="32"/>
        </w:rPr>
      </w:pPr>
      <w:r w:rsidRPr="001C3146">
        <w:rPr>
          <w:rFonts w:ascii="Times New Roman" w:hAnsi="Times New Roman" w:cs="Times New Roman"/>
          <w:sz w:val="24"/>
          <w:szCs w:val="24"/>
        </w:rPr>
        <w:t>Docente Pedro Barr</w:t>
      </w:r>
      <w:r w:rsidR="00EA7790">
        <w:rPr>
          <w:rFonts w:ascii="Times New Roman" w:hAnsi="Times New Roman" w:cs="Times New Roman"/>
          <w:sz w:val="24"/>
          <w:szCs w:val="24"/>
        </w:rPr>
        <w:t>o</w:t>
      </w:r>
      <w:r w:rsidRPr="001C3146">
        <w:rPr>
          <w:rFonts w:ascii="Times New Roman" w:hAnsi="Times New Roman" w:cs="Times New Roman"/>
          <w:sz w:val="24"/>
          <w:szCs w:val="24"/>
        </w:rPr>
        <w:t>s</w:t>
      </w:r>
    </w:p>
    <w:p w14:paraId="374BE652" w14:textId="468AF3A6" w:rsidR="004150DE" w:rsidRPr="001C3146" w:rsidRDefault="004150DE" w:rsidP="00CC206C">
      <w:pPr>
        <w:spacing w:line="360" w:lineRule="auto"/>
        <w:rPr>
          <w:rFonts w:ascii="Times New Roman" w:hAnsi="Times New Roman" w:cs="Times New Roman"/>
          <w:sz w:val="32"/>
          <w:szCs w:val="32"/>
        </w:rPr>
      </w:pPr>
    </w:p>
    <w:p w14:paraId="3CCFB44C" w14:textId="34528F26" w:rsidR="004150DE" w:rsidRPr="001C3146" w:rsidRDefault="004150DE" w:rsidP="00CC206C">
      <w:pPr>
        <w:spacing w:line="360" w:lineRule="auto"/>
        <w:rPr>
          <w:rFonts w:ascii="Times New Roman" w:hAnsi="Times New Roman" w:cs="Times New Roman"/>
          <w:sz w:val="32"/>
          <w:szCs w:val="32"/>
        </w:rPr>
      </w:pPr>
    </w:p>
    <w:p w14:paraId="6EC48C84" w14:textId="35E7B912" w:rsidR="004150DE" w:rsidRPr="001C3146" w:rsidRDefault="00CC206C" w:rsidP="00CC206C">
      <w:pPr>
        <w:spacing w:line="360" w:lineRule="auto"/>
        <w:rPr>
          <w:rFonts w:ascii="Times New Roman" w:hAnsi="Times New Roman" w:cs="Times New Roman"/>
          <w:sz w:val="32"/>
          <w:szCs w:val="32"/>
        </w:rPr>
      </w:pPr>
      <w:r w:rsidRPr="001C3146">
        <w:rPr>
          <w:rFonts w:ascii="Times New Roman" w:hAnsi="Times New Roman" w:cs="Times New Roman"/>
          <w:noProof/>
        </w:rPr>
        <w:drawing>
          <wp:anchor distT="0" distB="0" distL="114300" distR="114300" simplePos="0" relativeHeight="251661312" behindDoc="1" locked="0" layoutInCell="1" allowOverlap="1" wp14:anchorId="0973C681" wp14:editId="15B3B910">
            <wp:simplePos x="0" y="0"/>
            <wp:positionH relativeFrom="margin">
              <wp:align>center</wp:align>
            </wp:positionH>
            <wp:positionV relativeFrom="paragraph">
              <wp:posOffset>5715</wp:posOffset>
            </wp:positionV>
            <wp:extent cx="3438525" cy="34385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A37AD" w14:textId="33B4B099" w:rsidR="004150DE" w:rsidRPr="001C3146" w:rsidRDefault="004150DE" w:rsidP="00CC206C">
      <w:pPr>
        <w:spacing w:line="360" w:lineRule="auto"/>
        <w:rPr>
          <w:rFonts w:ascii="Times New Roman" w:hAnsi="Times New Roman" w:cs="Times New Roman"/>
          <w:sz w:val="32"/>
          <w:szCs w:val="32"/>
        </w:rPr>
      </w:pPr>
    </w:p>
    <w:p w14:paraId="1A8CD150" w14:textId="175A2FDB" w:rsidR="004150DE" w:rsidRPr="001C3146" w:rsidRDefault="004150DE" w:rsidP="00CC206C">
      <w:pPr>
        <w:spacing w:line="360" w:lineRule="auto"/>
        <w:rPr>
          <w:rFonts w:ascii="Times New Roman" w:hAnsi="Times New Roman" w:cs="Times New Roman"/>
          <w:sz w:val="32"/>
          <w:szCs w:val="32"/>
        </w:rPr>
      </w:pPr>
    </w:p>
    <w:p w14:paraId="334A6C6F" w14:textId="4C1BAFD6" w:rsidR="004150DE" w:rsidRPr="001C3146" w:rsidRDefault="004150DE" w:rsidP="00CC206C">
      <w:pPr>
        <w:spacing w:line="360" w:lineRule="auto"/>
        <w:rPr>
          <w:rFonts w:ascii="Times New Roman" w:hAnsi="Times New Roman" w:cs="Times New Roman"/>
          <w:sz w:val="32"/>
          <w:szCs w:val="32"/>
        </w:rPr>
      </w:pPr>
      <w:r w:rsidRPr="001C3146">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2C270FC6" wp14:editId="3301F28E">
                <wp:simplePos x="0" y="0"/>
                <wp:positionH relativeFrom="margin">
                  <wp:align>center</wp:align>
                </wp:positionH>
                <wp:positionV relativeFrom="paragraph">
                  <wp:posOffset>3966845</wp:posOffset>
                </wp:positionV>
                <wp:extent cx="2360930" cy="1404620"/>
                <wp:effectExtent l="0" t="0" r="114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9A8C3C" w14:textId="304413C4" w:rsidR="00CC206C" w:rsidRPr="00CC206C" w:rsidRDefault="00CC206C">
                            <w:pPr>
                              <w:rPr>
                                <w:rFonts w:ascii="Times New Roman" w:hAnsi="Times New Roman" w:cs="Times New Roman"/>
                              </w:rPr>
                            </w:pPr>
                            <w:r w:rsidRPr="00CC206C">
                              <w:rPr>
                                <w:rFonts w:ascii="Times New Roman" w:hAnsi="Times New Roman" w:cs="Times New Roman"/>
                              </w:rPr>
                              <w:t>Autores:</w:t>
                            </w:r>
                          </w:p>
                          <w:p w14:paraId="3EB705F8" w14:textId="0C9F5C49" w:rsidR="00CC206C" w:rsidRPr="00CC206C" w:rsidRDefault="00CC206C">
                            <w:pPr>
                              <w:rPr>
                                <w:rFonts w:ascii="Times New Roman" w:hAnsi="Times New Roman" w:cs="Times New Roman"/>
                              </w:rPr>
                            </w:pPr>
                            <w:r w:rsidRPr="00CC206C">
                              <w:rPr>
                                <w:rFonts w:ascii="Times New Roman" w:hAnsi="Times New Roman" w:cs="Times New Roman"/>
                              </w:rPr>
                              <w:t>Hélder Marques - 202100959</w:t>
                            </w:r>
                          </w:p>
                          <w:p w14:paraId="18D92911" w14:textId="286B594A" w:rsidR="00CC206C" w:rsidRPr="00CC206C" w:rsidRDefault="00CC206C">
                            <w:pPr>
                              <w:rPr>
                                <w:rFonts w:ascii="Times New Roman" w:hAnsi="Times New Roman" w:cs="Times New Roman"/>
                              </w:rPr>
                            </w:pPr>
                            <w:r w:rsidRPr="00CC206C">
                              <w:rPr>
                                <w:rFonts w:ascii="Times New Roman" w:hAnsi="Times New Roman" w:cs="Times New Roman"/>
                              </w:rPr>
                              <w:t>Joana Fonseca - 202100981</w:t>
                            </w:r>
                          </w:p>
                          <w:p w14:paraId="3FB49498" w14:textId="5F9BF3E0" w:rsidR="00CC206C" w:rsidRPr="00CC206C" w:rsidRDefault="00CC206C">
                            <w:pPr>
                              <w:rPr>
                                <w:rFonts w:ascii="Times New Roman" w:hAnsi="Times New Roman" w:cs="Times New Roman"/>
                              </w:rPr>
                            </w:pPr>
                            <w:r w:rsidRPr="00CC206C">
                              <w:rPr>
                                <w:rFonts w:ascii="Times New Roman" w:hAnsi="Times New Roman" w:cs="Times New Roman"/>
                              </w:rPr>
                              <w:t>Pedro Pacheco - 202100957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270FC6" id="_x0000_t202" coordsize="21600,21600" o:spt="202" path="m,l,21600r21600,l21600,xe">
                <v:stroke joinstyle="miter"/>
                <v:path gradientshapeok="t" o:connecttype="rect"/>
              </v:shapetype>
              <v:shape id="Text Box 2" o:spid="_x0000_s1026" type="#_x0000_t202" style="position:absolute;margin-left:0;margin-top:312.3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">
                <v:textbox style="mso-fit-shape-to-text:t">
                  <w:txbxContent>
                    <w:p w14:paraId="719A8C3C" w14:textId="304413C4" w:rsidR="00CC206C" w:rsidRPr="00CC206C" w:rsidRDefault="00CC206C">
                      <w:pPr>
                        <w:rPr>
                          <w:rFonts w:ascii="Times New Roman" w:hAnsi="Times New Roman" w:cs="Times New Roman"/>
                        </w:rPr>
                      </w:pPr>
                      <w:r w:rsidRPr="00CC206C">
                        <w:rPr>
                          <w:rFonts w:ascii="Times New Roman" w:hAnsi="Times New Roman" w:cs="Times New Roman"/>
                        </w:rPr>
                        <w:t>Autores:</w:t>
                      </w:r>
                    </w:p>
                    <w:p w14:paraId="3EB705F8" w14:textId="0C9F5C49" w:rsidR="00CC206C" w:rsidRPr="00CC206C" w:rsidRDefault="00CC206C">
                      <w:pPr>
                        <w:rPr>
                          <w:rFonts w:ascii="Times New Roman" w:hAnsi="Times New Roman" w:cs="Times New Roman"/>
                        </w:rPr>
                      </w:pPr>
                      <w:r w:rsidRPr="00CC206C">
                        <w:rPr>
                          <w:rFonts w:ascii="Times New Roman" w:hAnsi="Times New Roman" w:cs="Times New Roman"/>
                        </w:rPr>
                        <w:t>Hélder Marques - 202100959</w:t>
                      </w:r>
                    </w:p>
                    <w:p w14:paraId="18D92911" w14:textId="286B594A" w:rsidR="00CC206C" w:rsidRPr="00CC206C" w:rsidRDefault="00CC206C">
                      <w:pPr>
                        <w:rPr>
                          <w:rFonts w:ascii="Times New Roman" w:hAnsi="Times New Roman" w:cs="Times New Roman"/>
                        </w:rPr>
                      </w:pPr>
                      <w:r w:rsidRPr="00CC206C">
                        <w:rPr>
                          <w:rFonts w:ascii="Times New Roman" w:hAnsi="Times New Roman" w:cs="Times New Roman"/>
                        </w:rPr>
                        <w:t>Joana Fonseca - 202100981</w:t>
                      </w:r>
                    </w:p>
                    <w:p w14:paraId="3FB49498" w14:textId="5F9BF3E0" w:rsidR="00CC206C" w:rsidRPr="00CC206C" w:rsidRDefault="00CC206C">
                      <w:pPr>
                        <w:rPr>
                          <w:rFonts w:ascii="Times New Roman" w:hAnsi="Times New Roman" w:cs="Times New Roman"/>
                        </w:rPr>
                      </w:pPr>
                      <w:r w:rsidRPr="00CC206C">
                        <w:rPr>
                          <w:rFonts w:ascii="Times New Roman" w:hAnsi="Times New Roman" w:cs="Times New Roman"/>
                        </w:rPr>
                        <w:t>Pedro Pacheco - 202100957</w:t>
                      </w:r>
                    </w:p>
                  </w:txbxContent>
                </v:textbox>
                <w10:wrap type="square" anchorx="margin"/>
              </v:shape>
            </w:pict>
          </mc:Fallback>
        </mc:AlternateContent>
      </w:r>
      <w:r w:rsidRPr="001C3146">
        <w:rPr>
          <w:rFonts w:ascii="Times New Roman" w:hAnsi="Times New Roman" w:cs="Times New Roman"/>
          <w:sz w:val="32"/>
          <w:szCs w:val="32"/>
        </w:rPr>
        <w:br w:type="page"/>
      </w:r>
    </w:p>
    <w:sdt>
      <w:sdtPr>
        <w:rPr>
          <w:rFonts w:ascii="Times New Roman" w:eastAsiaTheme="minorHAnsi" w:hAnsi="Times New Roman" w:cs="Times New Roman"/>
          <w:color w:val="auto"/>
          <w:sz w:val="22"/>
          <w:szCs w:val="22"/>
          <w:lang w:val="pt-PT"/>
        </w:rPr>
        <w:id w:val="-1555229719"/>
        <w:docPartObj>
          <w:docPartGallery w:val="Table of Contents"/>
          <w:docPartUnique/>
        </w:docPartObj>
      </w:sdtPr>
      <w:sdtEndPr>
        <w:rPr>
          <w:b/>
          <w:bCs/>
          <w:noProof/>
        </w:rPr>
      </w:sdtEndPr>
      <w:sdtContent>
        <w:p w14:paraId="2412ED9A" w14:textId="2693A123" w:rsidR="004150DE" w:rsidRPr="001C3146" w:rsidRDefault="00CC206C" w:rsidP="00CC206C">
          <w:pPr>
            <w:pStyle w:val="Cabealhodondice"/>
            <w:spacing w:line="360" w:lineRule="auto"/>
            <w:rPr>
              <w:rFonts w:ascii="Times New Roman" w:hAnsi="Times New Roman" w:cs="Times New Roman"/>
              <w:color w:val="auto"/>
              <w:lang w:val="pt-PT"/>
            </w:rPr>
          </w:pPr>
          <w:r w:rsidRPr="001C3146">
            <w:rPr>
              <w:rFonts w:ascii="Times New Roman" w:hAnsi="Times New Roman" w:cs="Times New Roman"/>
              <w:color w:val="auto"/>
              <w:lang w:val="pt-PT"/>
            </w:rPr>
            <w:t>Índice</w:t>
          </w:r>
        </w:p>
        <w:p w14:paraId="08999316" w14:textId="77777777" w:rsidR="00CC206C" w:rsidRPr="001C3146" w:rsidRDefault="00CC206C" w:rsidP="00CC206C">
          <w:pPr>
            <w:spacing w:line="360" w:lineRule="auto"/>
            <w:rPr>
              <w:rFonts w:ascii="Times New Roman" w:hAnsi="Times New Roman" w:cs="Times New Roman"/>
            </w:rPr>
          </w:pPr>
        </w:p>
        <w:p w14:paraId="09C38F02" w14:textId="22E7B39A" w:rsidR="000137A1" w:rsidRDefault="004150DE">
          <w:pPr>
            <w:pStyle w:val="ndice1"/>
            <w:rPr>
              <w:rFonts w:eastAsiaTheme="minorEastAsia"/>
              <w:noProof/>
              <w:lang w:eastAsia="pt-PT"/>
            </w:rPr>
          </w:pPr>
          <w:r w:rsidRPr="001C3146">
            <w:rPr>
              <w:rFonts w:ascii="Times New Roman" w:hAnsi="Times New Roman" w:cs="Times New Roman"/>
            </w:rPr>
            <w:fldChar w:fldCharType="begin"/>
          </w:r>
          <w:r w:rsidRPr="001C3146">
            <w:rPr>
              <w:rFonts w:ascii="Times New Roman" w:hAnsi="Times New Roman" w:cs="Times New Roman"/>
            </w:rPr>
            <w:instrText xml:space="preserve"> TOC \o "1-3" \h \z \u </w:instrText>
          </w:r>
          <w:r w:rsidRPr="001C3146">
            <w:rPr>
              <w:rFonts w:ascii="Times New Roman" w:hAnsi="Times New Roman" w:cs="Times New Roman"/>
            </w:rPr>
            <w:fldChar w:fldCharType="separate"/>
          </w:r>
          <w:hyperlink w:anchor="_Toc125465685" w:history="1">
            <w:r w:rsidR="000137A1" w:rsidRPr="00E54CB2">
              <w:rPr>
                <w:rStyle w:val="Hiperligao"/>
                <w:rFonts w:ascii="Times New Roman" w:hAnsi="Times New Roman" w:cs="Times New Roman"/>
                <w:noProof/>
              </w:rPr>
              <w:t>Introdução</w:t>
            </w:r>
            <w:r w:rsidR="000137A1">
              <w:rPr>
                <w:noProof/>
                <w:webHidden/>
              </w:rPr>
              <w:tab/>
            </w:r>
            <w:r w:rsidR="000137A1">
              <w:rPr>
                <w:noProof/>
                <w:webHidden/>
              </w:rPr>
              <w:fldChar w:fldCharType="begin"/>
            </w:r>
            <w:r w:rsidR="000137A1">
              <w:rPr>
                <w:noProof/>
                <w:webHidden/>
              </w:rPr>
              <w:instrText xml:space="preserve"> PAGEREF _Toc125465685 \h </w:instrText>
            </w:r>
            <w:r w:rsidR="000137A1">
              <w:rPr>
                <w:noProof/>
                <w:webHidden/>
              </w:rPr>
            </w:r>
            <w:r w:rsidR="000137A1">
              <w:rPr>
                <w:noProof/>
                <w:webHidden/>
              </w:rPr>
              <w:fldChar w:fldCharType="separate"/>
            </w:r>
            <w:r w:rsidR="000137A1">
              <w:rPr>
                <w:noProof/>
                <w:webHidden/>
              </w:rPr>
              <w:t>3</w:t>
            </w:r>
            <w:r w:rsidR="000137A1">
              <w:rPr>
                <w:noProof/>
                <w:webHidden/>
              </w:rPr>
              <w:fldChar w:fldCharType="end"/>
            </w:r>
          </w:hyperlink>
        </w:p>
        <w:p w14:paraId="2E51FA52" w14:textId="76CBDC6C" w:rsidR="000137A1" w:rsidRDefault="00000000">
          <w:pPr>
            <w:pStyle w:val="ndice1"/>
            <w:rPr>
              <w:rFonts w:eastAsiaTheme="minorEastAsia"/>
              <w:noProof/>
              <w:lang w:eastAsia="pt-PT"/>
            </w:rPr>
          </w:pPr>
          <w:hyperlink w:anchor="_Toc125465686" w:history="1">
            <w:r w:rsidR="000137A1" w:rsidRPr="00E54CB2">
              <w:rPr>
                <w:rStyle w:val="Hiperligao"/>
                <w:rFonts w:ascii="Times New Roman" w:hAnsi="Times New Roman" w:cs="Times New Roman"/>
                <w:noProof/>
              </w:rPr>
              <w:t>Alelos da APOE</w:t>
            </w:r>
            <w:r w:rsidR="000137A1">
              <w:rPr>
                <w:noProof/>
                <w:webHidden/>
              </w:rPr>
              <w:tab/>
            </w:r>
            <w:r w:rsidR="000137A1">
              <w:rPr>
                <w:noProof/>
                <w:webHidden/>
              </w:rPr>
              <w:fldChar w:fldCharType="begin"/>
            </w:r>
            <w:r w:rsidR="000137A1">
              <w:rPr>
                <w:noProof/>
                <w:webHidden/>
              </w:rPr>
              <w:instrText xml:space="preserve"> PAGEREF _Toc125465686 \h </w:instrText>
            </w:r>
            <w:r w:rsidR="000137A1">
              <w:rPr>
                <w:noProof/>
                <w:webHidden/>
              </w:rPr>
            </w:r>
            <w:r w:rsidR="000137A1">
              <w:rPr>
                <w:noProof/>
                <w:webHidden/>
              </w:rPr>
              <w:fldChar w:fldCharType="separate"/>
            </w:r>
            <w:r w:rsidR="000137A1">
              <w:rPr>
                <w:noProof/>
                <w:webHidden/>
              </w:rPr>
              <w:t>3</w:t>
            </w:r>
            <w:r w:rsidR="000137A1">
              <w:rPr>
                <w:noProof/>
                <w:webHidden/>
              </w:rPr>
              <w:fldChar w:fldCharType="end"/>
            </w:r>
          </w:hyperlink>
        </w:p>
        <w:p w14:paraId="19FCF747" w14:textId="4C5BA9D9" w:rsidR="000137A1" w:rsidRDefault="00000000">
          <w:pPr>
            <w:pStyle w:val="ndice1"/>
            <w:rPr>
              <w:rFonts w:eastAsiaTheme="minorEastAsia"/>
              <w:noProof/>
              <w:lang w:eastAsia="pt-PT"/>
            </w:rPr>
          </w:pPr>
          <w:hyperlink w:anchor="_Toc125465687" w:history="1">
            <w:r w:rsidR="000137A1" w:rsidRPr="00E54CB2">
              <w:rPr>
                <w:rStyle w:val="Hiperligao"/>
                <w:rFonts w:ascii="Times New Roman" w:hAnsi="Times New Roman" w:cs="Times New Roman"/>
                <w:noProof/>
              </w:rPr>
              <w:t>Estrutura do gene</w:t>
            </w:r>
            <w:r w:rsidR="000137A1">
              <w:rPr>
                <w:noProof/>
                <w:webHidden/>
              </w:rPr>
              <w:tab/>
            </w:r>
            <w:r w:rsidR="000137A1">
              <w:rPr>
                <w:noProof/>
                <w:webHidden/>
              </w:rPr>
              <w:fldChar w:fldCharType="begin"/>
            </w:r>
            <w:r w:rsidR="000137A1">
              <w:rPr>
                <w:noProof/>
                <w:webHidden/>
              </w:rPr>
              <w:instrText xml:space="preserve"> PAGEREF _Toc125465687 \h </w:instrText>
            </w:r>
            <w:r w:rsidR="000137A1">
              <w:rPr>
                <w:noProof/>
                <w:webHidden/>
              </w:rPr>
            </w:r>
            <w:r w:rsidR="000137A1">
              <w:rPr>
                <w:noProof/>
                <w:webHidden/>
              </w:rPr>
              <w:fldChar w:fldCharType="separate"/>
            </w:r>
            <w:r w:rsidR="000137A1">
              <w:rPr>
                <w:noProof/>
                <w:webHidden/>
              </w:rPr>
              <w:t>4</w:t>
            </w:r>
            <w:r w:rsidR="000137A1">
              <w:rPr>
                <w:noProof/>
                <w:webHidden/>
              </w:rPr>
              <w:fldChar w:fldCharType="end"/>
            </w:r>
          </w:hyperlink>
        </w:p>
        <w:p w14:paraId="18A73051" w14:textId="1DEF5FF5" w:rsidR="000137A1" w:rsidRDefault="00000000">
          <w:pPr>
            <w:pStyle w:val="ndice1"/>
            <w:rPr>
              <w:rFonts w:eastAsiaTheme="minorEastAsia"/>
              <w:noProof/>
              <w:lang w:eastAsia="pt-PT"/>
            </w:rPr>
          </w:pPr>
          <w:hyperlink w:anchor="_Toc125465688" w:history="1">
            <w:r w:rsidR="000137A1" w:rsidRPr="00E54CB2">
              <w:rPr>
                <w:rStyle w:val="Hiperligao"/>
                <w:rFonts w:ascii="Times New Roman" w:hAnsi="Times New Roman" w:cs="Times New Roman"/>
                <w:noProof/>
              </w:rPr>
              <w:t>Estrutura da Proteína</w:t>
            </w:r>
            <w:r w:rsidR="000137A1">
              <w:rPr>
                <w:noProof/>
                <w:webHidden/>
              </w:rPr>
              <w:tab/>
            </w:r>
            <w:r w:rsidR="000137A1">
              <w:rPr>
                <w:noProof/>
                <w:webHidden/>
              </w:rPr>
              <w:fldChar w:fldCharType="begin"/>
            </w:r>
            <w:r w:rsidR="000137A1">
              <w:rPr>
                <w:noProof/>
                <w:webHidden/>
              </w:rPr>
              <w:instrText xml:space="preserve"> PAGEREF _Toc125465688 \h </w:instrText>
            </w:r>
            <w:r w:rsidR="000137A1">
              <w:rPr>
                <w:noProof/>
                <w:webHidden/>
              </w:rPr>
            </w:r>
            <w:r w:rsidR="000137A1">
              <w:rPr>
                <w:noProof/>
                <w:webHidden/>
              </w:rPr>
              <w:fldChar w:fldCharType="separate"/>
            </w:r>
            <w:r w:rsidR="000137A1">
              <w:rPr>
                <w:noProof/>
                <w:webHidden/>
              </w:rPr>
              <w:t>5</w:t>
            </w:r>
            <w:r w:rsidR="000137A1">
              <w:rPr>
                <w:noProof/>
                <w:webHidden/>
              </w:rPr>
              <w:fldChar w:fldCharType="end"/>
            </w:r>
          </w:hyperlink>
        </w:p>
        <w:p w14:paraId="60F55EE0" w14:textId="078A598C" w:rsidR="000137A1" w:rsidRDefault="00000000">
          <w:pPr>
            <w:pStyle w:val="ndice1"/>
            <w:rPr>
              <w:rFonts w:eastAsiaTheme="minorEastAsia"/>
              <w:noProof/>
              <w:lang w:eastAsia="pt-PT"/>
            </w:rPr>
          </w:pPr>
          <w:hyperlink w:anchor="_Toc125465689" w:history="1">
            <w:r w:rsidR="000137A1" w:rsidRPr="00E54CB2">
              <w:rPr>
                <w:rStyle w:val="Hiperligao"/>
                <w:rFonts w:ascii="Times New Roman" w:hAnsi="Times New Roman" w:cs="Times New Roman"/>
                <w:noProof/>
              </w:rPr>
              <w:t>Genes homólogos da APOE</w:t>
            </w:r>
            <w:r w:rsidR="000137A1">
              <w:rPr>
                <w:noProof/>
                <w:webHidden/>
              </w:rPr>
              <w:tab/>
            </w:r>
            <w:r w:rsidR="000137A1">
              <w:rPr>
                <w:noProof/>
                <w:webHidden/>
              </w:rPr>
              <w:fldChar w:fldCharType="begin"/>
            </w:r>
            <w:r w:rsidR="000137A1">
              <w:rPr>
                <w:noProof/>
                <w:webHidden/>
              </w:rPr>
              <w:instrText xml:space="preserve"> PAGEREF _Toc125465689 \h </w:instrText>
            </w:r>
            <w:r w:rsidR="000137A1">
              <w:rPr>
                <w:noProof/>
                <w:webHidden/>
              </w:rPr>
            </w:r>
            <w:r w:rsidR="000137A1">
              <w:rPr>
                <w:noProof/>
                <w:webHidden/>
              </w:rPr>
              <w:fldChar w:fldCharType="separate"/>
            </w:r>
            <w:r w:rsidR="000137A1">
              <w:rPr>
                <w:noProof/>
                <w:webHidden/>
              </w:rPr>
              <w:t>6</w:t>
            </w:r>
            <w:r w:rsidR="000137A1">
              <w:rPr>
                <w:noProof/>
                <w:webHidden/>
              </w:rPr>
              <w:fldChar w:fldCharType="end"/>
            </w:r>
          </w:hyperlink>
        </w:p>
        <w:p w14:paraId="4045B435" w14:textId="08720CDE" w:rsidR="000137A1" w:rsidRDefault="00000000">
          <w:pPr>
            <w:pStyle w:val="ndice1"/>
            <w:rPr>
              <w:rFonts w:eastAsiaTheme="minorEastAsia"/>
              <w:noProof/>
              <w:lang w:eastAsia="pt-PT"/>
            </w:rPr>
          </w:pPr>
          <w:hyperlink w:anchor="_Toc125465690" w:history="1">
            <w:r w:rsidR="000137A1" w:rsidRPr="00E54CB2">
              <w:rPr>
                <w:rStyle w:val="Hiperligao"/>
                <w:rFonts w:ascii="Times New Roman" w:hAnsi="Times New Roman" w:cs="Times New Roman"/>
                <w:noProof/>
              </w:rPr>
              <w:t>Análise da árvore filogenética</w:t>
            </w:r>
            <w:r w:rsidR="000137A1">
              <w:rPr>
                <w:noProof/>
                <w:webHidden/>
              </w:rPr>
              <w:tab/>
            </w:r>
            <w:r w:rsidR="000137A1">
              <w:rPr>
                <w:noProof/>
                <w:webHidden/>
              </w:rPr>
              <w:fldChar w:fldCharType="begin"/>
            </w:r>
            <w:r w:rsidR="000137A1">
              <w:rPr>
                <w:noProof/>
                <w:webHidden/>
              </w:rPr>
              <w:instrText xml:space="preserve"> PAGEREF _Toc125465690 \h </w:instrText>
            </w:r>
            <w:r w:rsidR="000137A1">
              <w:rPr>
                <w:noProof/>
                <w:webHidden/>
              </w:rPr>
            </w:r>
            <w:r w:rsidR="000137A1">
              <w:rPr>
                <w:noProof/>
                <w:webHidden/>
              </w:rPr>
              <w:fldChar w:fldCharType="separate"/>
            </w:r>
            <w:r w:rsidR="000137A1">
              <w:rPr>
                <w:noProof/>
                <w:webHidden/>
              </w:rPr>
              <w:t>6</w:t>
            </w:r>
            <w:r w:rsidR="000137A1">
              <w:rPr>
                <w:noProof/>
                <w:webHidden/>
              </w:rPr>
              <w:fldChar w:fldCharType="end"/>
            </w:r>
          </w:hyperlink>
        </w:p>
        <w:p w14:paraId="4D1F2042" w14:textId="15D5CCDF" w:rsidR="000137A1" w:rsidRDefault="00000000">
          <w:pPr>
            <w:pStyle w:val="ndice1"/>
            <w:rPr>
              <w:rFonts w:eastAsiaTheme="minorEastAsia"/>
              <w:noProof/>
              <w:lang w:eastAsia="pt-PT"/>
            </w:rPr>
          </w:pPr>
          <w:hyperlink w:anchor="_Toc125465691" w:history="1">
            <w:r w:rsidR="000137A1" w:rsidRPr="00E54CB2">
              <w:rPr>
                <w:rStyle w:val="Hiperligao"/>
                <w:rFonts w:ascii="Times New Roman" w:hAnsi="Times New Roman" w:cs="Times New Roman"/>
                <w:noProof/>
              </w:rPr>
              <w:t>Considerações finais</w:t>
            </w:r>
            <w:r w:rsidR="000137A1">
              <w:rPr>
                <w:noProof/>
                <w:webHidden/>
              </w:rPr>
              <w:tab/>
            </w:r>
            <w:r w:rsidR="000137A1">
              <w:rPr>
                <w:noProof/>
                <w:webHidden/>
              </w:rPr>
              <w:fldChar w:fldCharType="begin"/>
            </w:r>
            <w:r w:rsidR="000137A1">
              <w:rPr>
                <w:noProof/>
                <w:webHidden/>
              </w:rPr>
              <w:instrText xml:space="preserve"> PAGEREF _Toc125465691 \h </w:instrText>
            </w:r>
            <w:r w:rsidR="000137A1">
              <w:rPr>
                <w:noProof/>
                <w:webHidden/>
              </w:rPr>
            </w:r>
            <w:r w:rsidR="000137A1">
              <w:rPr>
                <w:noProof/>
                <w:webHidden/>
              </w:rPr>
              <w:fldChar w:fldCharType="separate"/>
            </w:r>
            <w:r w:rsidR="000137A1">
              <w:rPr>
                <w:noProof/>
                <w:webHidden/>
              </w:rPr>
              <w:t>8</w:t>
            </w:r>
            <w:r w:rsidR="000137A1">
              <w:rPr>
                <w:noProof/>
                <w:webHidden/>
              </w:rPr>
              <w:fldChar w:fldCharType="end"/>
            </w:r>
          </w:hyperlink>
        </w:p>
        <w:p w14:paraId="3E2556FF" w14:textId="1DAF3370" w:rsidR="000137A1" w:rsidRDefault="00000000">
          <w:pPr>
            <w:pStyle w:val="ndice1"/>
            <w:rPr>
              <w:rFonts w:eastAsiaTheme="minorEastAsia"/>
              <w:noProof/>
              <w:lang w:eastAsia="pt-PT"/>
            </w:rPr>
          </w:pPr>
          <w:hyperlink w:anchor="_Toc125465692" w:history="1">
            <w:r w:rsidR="000137A1" w:rsidRPr="00E54CB2">
              <w:rPr>
                <w:rStyle w:val="Hiperligao"/>
                <w:rFonts w:ascii="Times New Roman" w:hAnsi="Times New Roman" w:cs="Times New Roman"/>
                <w:noProof/>
                <w:lang w:val="en-US"/>
              </w:rPr>
              <w:t>Bibliografia</w:t>
            </w:r>
            <w:r w:rsidR="000137A1">
              <w:rPr>
                <w:noProof/>
                <w:webHidden/>
              </w:rPr>
              <w:tab/>
            </w:r>
            <w:r w:rsidR="000137A1">
              <w:rPr>
                <w:noProof/>
                <w:webHidden/>
              </w:rPr>
              <w:fldChar w:fldCharType="begin"/>
            </w:r>
            <w:r w:rsidR="000137A1">
              <w:rPr>
                <w:noProof/>
                <w:webHidden/>
              </w:rPr>
              <w:instrText xml:space="preserve"> PAGEREF _Toc125465692 \h </w:instrText>
            </w:r>
            <w:r w:rsidR="000137A1">
              <w:rPr>
                <w:noProof/>
                <w:webHidden/>
              </w:rPr>
            </w:r>
            <w:r w:rsidR="000137A1">
              <w:rPr>
                <w:noProof/>
                <w:webHidden/>
              </w:rPr>
              <w:fldChar w:fldCharType="separate"/>
            </w:r>
            <w:r w:rsidR="000137A1">
              <w:rPr>
                <w:noProof/>
                <w:webHidden/>
              </w:rPr>
              <w:t>9</w:t>
            </w:r>
            <w:r w:rsidR="000137A1">
              <w:rPr>
                <w:noProof/>
                <w:webHidden/>
              </w:rPr>
              <w:fldChar w:fldCharType="end"/>
            </w:r>
          </w:hyperlink>
        </w:p>
        <w:p w14:paraId="0531EA5A" w14:textId="3987585E" w:rsidR="004150DE" w:rsidRPr="001C3146" w:rsidRDefault="004150DE" w:rsidP="00CC206C">
          <w:pPr>
            <w:spacing w:line="360" w:lineRule="auto"/>
            <w:rPr>
              <w:rFonts w:ascii="Times New Roman" w:hAnsi="Times New Roman" w:cs="Times New Roman"/>
            </w:rPr>
          </w:pPr>
          <w:r w:rsidRPr="001C3146">
            <w:rPr>
              <w:rFonts w:ascii="Times New Roman" w:hAnsi="Times New Roman" w:cs="Times New Roman"/>
              <w:b/>
              <w:bCs/>
              <w:noProof/>
            </w:rPr>
            <w:fldChar w:fldCharType="end"/>
          </w:r>
        </w:p>
      </w:sdtContent>
    </w:sdt>
    <w:p w14:paraId="2F45E218" w14:textId="21C5BDC1" w:rsidR="004150DE" w:rsidRPr="001C3146" w:rsidRDefault="004150DE" w:rsidP="00CC206C">
      <w:pPr>
        <w:spacing w:line="360" w:lineRule="auto"/>
        <w:rPr>
          <w:rFonts w:ascii="Times New Roman" w:hAnsi="Times New Roman" w:cs="Times New Roman"/>
          <w:sz w:val="32"/>
          <w:szCs w:val="32"/>
        </w:rPr>
      </w:pPr>
    </w:p>
    <w:p w14:paraId="5C587A52" w14:textId="0F3331E5" w:rsidR="004150DE" w:rsidRPr="001C3146" w:rsidRDefault="004150DE" w:rsidP="00CC206C">
      <w:pPr>
        <w:spacing w:line="360" w:lineRule="auto"/>
        <w:rPr>
          <w:rFonts w:ascii="Times New Roman" w:hAnsi="Times New Roman" w:cs="Times New Roman"/>
          <w:sz w:val="32"/>
          <w:szCs w:val="32"/>
        </w:rPr>
      </w:pPr>
    </w:p>
    <w:p w14:paraId="3A0DDA49" w14:textId="407BEFEC" w:rsidR="004150DE" w:rsidRPr="001C3146" w:rsidRDefault="004150DE" w:rsidP="00CC206C">
      <w:pPr>
        <w:spacing w:line="360" w:lineRule="auto"/>
        <w:rPr>
          <w:rFonts w:ascii="Times New Roman" w:hAnsi="Times New Roman" w:cs="Times New Roman"/>
          <w:sz w:val="32"/>
          <w:szCs w:val="32"/>
        </w:rPr>
      </w:pPr>
    </w:p>
    <w:p w14:paraId="6DAFFC8F" w14:textId="2D15E267" w:rsidR="004150DE" w:rsidRPr="001C3146" w:rsidRDefault="004150DE" w:rsidP="00CC206C">
      <w:pPr>
        <w:spacing w:line="360" w:lineRule="auto"/>
        <w:rPr>
          <w:rFonts w:ascii="Times New Roman" w:hAnsi="Times New Roman" w:cs="Times New Roman"/>
          <w:sz w:val="32"/>
          <w:szCs w:val="32"/>
        </w:rPr>
      </w:pPr>
    </w:p>
    <w:p w14:paraId="221907D1" w14:textId="354D926D" w:rsidR="004150DE" w:rsidRPr="001C3146" w:rsidRDefault="004150DE" w:rsidP="00CC206C">
      <w:pPr>
        <w:spacing w:line="360" w:lineRule="auto"/>
        <w:rPr>
          <w:rFonts w:ascii="Times New Roman" w:hAnsi="Times New Roman" w:cs="Times New Roman"/>
          <w:sz w:val="32"/>
          <w:szCs w:val="32"/>
        </w:rPr>
      </w:pPr>
    </w:p>
    <w:p w14:paraId="7BF72D98" w14:textId="549D23CB" w:rsidR="004150DE" w:rsidRPr="001C3146" w:rsidRDefault="004150DE" w:rsidP="00CC206C">
      <w:pPr>
        <w:spacing w:line="360" w:lineRule="auto"/>
        <w:rPr>
          <w:rFonts w:ascii="Times New Roman" w:hAnsi="Times New Roman" w:cs="Times New Roman"/>
          <w:sz w:val="32"/>
          <w:szCs w:val="32"/>
        </w:rPr>
      </w:pPr>
    </w:p>
    <w:p w14:paraId="2B72FB17" w14:textId="75175ABF" w:rsidR="004150DE" w:rsidRPr="001C3146" w:rsidRDefault="004150DE" w:rsidP="00CC206C">
      <w:pPr>
        <w:spacing w:line="360" w:lineRule="auto"/>
        <w:rPr>
          <w:rFonts w:ascii="Times New Roman" w:hAnsi="Times New Roman" w:cs="Times New Roman"/>
          <w:sz w:val="32"/>
          <w:szCs w:val="32"/>
        </w:rPr>
      </w:pPr>
    </w:p>
    <w:p w14:paraId="1C0156D6" w14:textId="7A6D168C" w:rsidR="004150DE" w:rsidRPr="001C3146" w:rsidRDefault="004150DE" w:rsidP="00CC206C">
      <w:pPr>
        <w:spacing w:line="360" w:lineRule="auto"/>
        <w:rPr>
          <w:rFonts w:ascii="Times New Roman" w:hAnsi="Times New Roman" w:cs="Times New Roman"/>
          <w:sz w:val="32"/>
          <w:szCs w:val="32"/>
        </w:rPr>
      </w:pPr>
    </w:p>
    <w:p w14:paraId="4606EBA6" w14:textId="5C4EB201" w:rsidR="004150DE" w:rsidRPr="001C3146" w:rsidRDefault="004150DE" w:rsidP="00CC206C">
      <w:pPr>
        <w:spacing w:line="360" w:lineRule="auto"/>
        <w:rPr>
          <w:rFonts w:ascii="Times New Roman" w:hAnsi="Times New Roman" w:cs="Times New Roman"/>
          <w:sz w:val="32"/>
          <w:szCs w:val="32"/>
        </w:rPr>
      </w:pPr>
    </w:p>
    <w:p w14:paraId="7EE2E001" w14:textId="1D3DCFE9" w:rsidR="004150DE" w:rsidRPr="001C3146" w:rsidRDefault="004150DE" w:rsidP="00CC206C">
      <w:pPr>
        <w:spacing w:line="360" w:lineRule="auto"/>
        <w:rPr>
          <w:rFonts w:ascii="Times New Roman" w:hAnsi="Times New Roman" w:cs="Times New Roman"/>
          <w:sz w:val="32"/>
          <w:szCs w:val="32"/>
        </w:rPr>
      </w:pPr>
    </w:p>
    <w:p w14:paraId="21C47DCA" w14:textId="23B24845" w:rsidR="004150DE" w:rsidRPr="001C3146" w:rsidRDefault="004150DE" w:rsidP="00CC206C">
      <w:pPr>
        <w:spacing w:line="360" w:lineRule="auto"/>
        <w:rPr>
          <w:rFonts w:ascii="Times New Roman" w:hAnsi="Times New Roman" w:cs="Times New Roman"/>
          <w:sz w:val="32"/>
          <w:szCs w:val="32"/>
        </w:rPr>
      </w:pPr>
    </w:p>
    <w:p w14:paraId="30F2690D" w14:textId="5EB4F2AF" w:rsidR="004150DE" w:rsidRPr="001C3146" w:rsidRDefault="004150DE" w:rsidP="00CC206C">
      <w:pPr>
        <w:spacing w:line="360" w:lineRule="auto"/>
        <w:rPr>
          <w:rFonts w:ascii="Times New Roman" w:hAnsi="Times New Roman" w:cs="Times New Roman"/>
          <w:sz w:val="32"/>
          <w:szCs w:val="32"/>
        </w:rPr>
      </w:pPr>
    </w:p>
    <w:p w14:paraId="3E46E399" w14:textId="4A7DFC02" w:rsidR="004150DE" w:rsidRPr="001C3146" w:rsidRDefault="004150DE" w:rsidP="00CC206C">
      <w:pPr>
        <w:spacing w:line="360" w:lineRule="auto"/>
        <w:rPr>
          <w:rFonts w:ascii="Times New Roman" w:hAnsi="Times New Roman" w:cs="Times New Roman"/>
          <w:sz w:val="32"/>
          <w:szCs w:val="32"/>
        </w:rPr>
      </w:pPr>
    </w:p>
    <w:p w14:paraId="0C3DF399" w14:textId="46DD30D8" w:rsidR="004150DE" w:rsidRPr="001C3146" w:rsidRDefault="004150DE" w:rsidP="00CC206C">
      <w:pPr>
        <w:pStyle w:val="Ttulo1"/>
        <w:spacing w:line="360" w:lineRule="auto"/>
        <w:rPr>
          <w:rFonts w:ascii="Times New Roman" w:hAnsi="Times New Roman" w:cs="Times New Roman"/>
          <w:color w:val="auto"/>
        </w:rPr>
      </w:pPr>
      <w:bookmarkStart w:id="2" w:name="_Toc125465685"/>
      <w:r w:rsidRPr="001C3146">
        <w:rPr>
          <w:rFonts w:ascii="Times New Roman" w:hAnsi="Times New Roman" w:cs="Times New Roman"/>
          <w:color w:val="auto"/>
        </w:rPr>
        <w:lastRenderedPageBreak/>
        <w:t>Introdução</w:t>
      </w:r>
      <w:bookmarkEnd w:id="2"/>
    </w:p>
    <w:p w14:paraId="2EA7A0F7" w14:textId="77777777" w:rsidR="00F82BD7" w:rsidRPr="001C3146" w:rsidRDefault="00F82BD7" w:rsidP="00F82BD7">
      <w:pPr>
        <w:rPr>
          <w:rFonts w:ascii="Times New Roman" w:hAnsi="Times New Roman" w:cs="Times New Roman"/>
        </w:rPr>
      </w:pPr>
    </w:p>
    <w:p w14:paraId="3FB6EEF4" w14:textId="431817CC" w:rsidR="004150DE" w:rsidRPr="001C3146" w:rsidRDefault="00617A05" w:rsidP="00F82BD7">
      <w:pPr>
        <w:spacing w:line="360" w:lineRule="auto"/>
        <w:ind w:firstLine="709"/>
        <w:jc w:val="both"/>
        <w:rPr>
          <w:rFonts w:ascii="Times New Roman" w:hAnsi="Times New Roman" w:cs="Times New Roman"/>
          <w:sz w:val="24"/>
          <w:szCs w:val="24"/>
        </w:rPr>
      </w:pPr>
      <w:r w:rsidRPr="001C3146">
        <w:rPr>
          <w:rFonts w:ascii="Times New Roman" w:hAnsi="Times New Roman" w:cs="Times New Roman"/>
          <w:sz w:val="24"/>
          <w:szCs w:val="24"/>
        </w:rPr>
        <w:t>A APOE (Apolipoproteína E) é um gene que codifica a proteína apolipoproteína E, esta proteína combinada com lípidos</w:t>
      </w:r>
      <w:r w:rsidR="009644F1">
        <w:rPr>
          <w:rFonts w:ascii="Times New Roman" w:hAnsi="Times New Roman" w:cs="Times New Roman"/>
          <w:sz w:val="24"/>
          <w:szCs w:val="24"/>
        </w:rPr>
        <w:t xml:space="preserve"> e</w:t>
      </w:r>
      <w:r w:rsidRPr="001C3146">
        <w:rPr>
          <w:rFonts w:ascii="Times New Roman" w:hAnsi="Times New Roman" w:cs="Times New Roman"/>
          <w:sz w:val="24"/>
          <w:szCs w:val="24"/>
        </w:rPr>
        <w:t xml:space="preserve"> forma moléculas chamadas de lipoproteínas. As lipoproteínas são responsáveis por armazenar colesterol e outros lípidos, carregando-os pela corrente </w:t>
      </w:r>
      <w:commentRangeStart w:id="3"/>
      <w:r w:rsidRPr="001C3146">
        <w:rPr>
          <w:rFonts w:ascii="Times New Roman" w:hAnsi="Times New Roman" w:cs="Times New Roman"/>
          <w:sz w:val="24"/>
          <w:szCs w:val="24"/>
        </w:rPr>
        <w:t>sanguínea</w:t>
      </w:r>
      <w:commentRangeEnd w:id="3"/>
      <w:r w:rsidR="007D3A6C">
        <w:rPr>
          <w:rStyle w:val="Refdecomentrio"/>
        </w:rPr>
        <w:commentReference w:id="3"/>
      </w:r>
      <w:r w:rsidR="001341F0">
        <w:rPr>
          <w:rFonts w:ascii="Times New Roman" w:hAnsi="Times New Roman" w:cs="Times New Roman"/>
          <w:sz w:val="24"/>
          <w:szCs w:val="24"/>
        </w:rPr>
        <w:t xml:space="preserve"> </w:t>
      </w:r>
      <w:r w:rsidR="0012658B">
        <w:rPr>
          <w:rFonts w:ascii="Times New Roman" w:hAnsi="Times New Roman" w:cs="Times New Roman"/>
          <w:sz w:val="24"/>
          <w:szCs w:val="24"/>
        </w:rPr>
        <w:t>(1)</w:t>
      </w:r>
      <w:r w:rsidR="00F82BD7" w:rsidRPr="001C3146">
        <w:rPr>
          <w:rFonts w:ascii="Times New Roman" w:hAnsi="Times New Roman" w:cs="Times New Roman"/>
          <w:sz w:val="24"/>
          <w:szCs w:val="24"/>
        </w:rPr>
        <w:t>. Manter</w:t>
      </w:r>
      <w:r w:rsidRPr="001C3146">
        <w:rPr>
          <w:rFonts w:ascii="Times New Roman" w:hAnsi="Times New Roman" w:cs="Times New Roman"/>
          <w:sz w:val="24"/>
          <w:szCs w:val="24"/>
        </w:rPr>
        <w:t xml:space="preserve"> o níve</w:t>
      </w:r>
      <w:r w:rsidR="00F82BD7" w:rsidRPr="001C3146">
        <w:rPr>
          <w:rFonts w:ascii="Times New Roman" w:hAnsi="Times New Roman" w:cs="Times New Roman"/>
          <w:sz w:val="24"/>
          <w:szCs w:val="24"/>
        </w:rPr>
        <w:t>l</w:t>
      </w:r>
      <w:r w:rsidRPr="001C3146">
        <w:rPr>
          <w:rFonts w:ascii="Times New Roman" w:hAnsi="Times New Roman" w:cs="Times New Roman"/>
          <w:sz w:val="24"/>
          <w:szCs w:val="24"/>
        </w:rPr>
        <w:t xml:space="preserve"> norma</w:t>
      </w:r>
      <w:r w:rsidR="00F82BD7" w:rsidRPr="001C3146">
        <w:rPr>
          <w:rFonts w:ascii="Times New Roman" w:hAnsi="Times New Roman" w:cs="Times New Roman"/>
          <w:sz w:val="24"/>
          <w:szCs w:val="24"/>
        </w:rPr>
        <w:t>l</w:t>
      </w:r>
      <w:r w:rsidRPr="001C3146">
        <w:rPr>
          <w:rFonts w:ascii="Times New Roman" w:hAnsi="Times New Roman" w:cs="Times New Roman"/>
          <w:sz w:val="24"/>
          <w:szCs w:val="24"/>
        </w:rPr>
        <w:t xml:space="preserve"> de colesterol</w:t>
      </w:r>
      <w:r w:rsidR="00F82BD7" w:rsidRPr="001C3146">
        <w:rPr>
          <w:rFonts w:ascii="Times New Roman" w:hAnsi="Times New Roman" w:cs="Times New Roman"/>
          <w:sz w:val="24"/>
          <w:szCs w:val="24"/>
        </w:rPr>
        <w:t xml:space="preserve"> é essencial para prevenir doenças cardiovasculares, incluindo ataques cardíacos e acidentes vasculares cerebrais.</w:t>
      </w:r>
    </w:p>
    <w:p w14:paraId="44D7719A" w14:textId="3553529E" w:rsidR="00F82BD7" w:rsidRPr="001C3146" w:rsidRDefault="00F82BD7" w:rsidP="00F82BD7">
      <w:pPr>
        <w:spacing w:line="360" w:lineRule="auto"/>
        <w:ind w:firstLine="709"/>
        <w:jc w:val="both"/>
        <w:rPr>
          <w:rFonts w:ascii="Times New Roman" w:hAnsi="Times New Roman" w:cs="Times New Roman"/>
        </w:rPr>
      </w:pPr>
      <w:r w:rsidRPr="001C3146">
        <w:rPr>
          <w:rFonts w:ascii="Times New Roman" w:hAnsi="Times New Roman" w:cs="Times New Roman"/>
          <w:sz w:val="24"/>
          <w:szCs w:val="24"/>
        </w:rPr>
        <w:t>O gene Apolipoproteína E é polimórfico tendo então três alelos significativos, APOE2, APOE3 e APOE4. O alelo mais comum é o APOE3 que é encontrado em mais de metade da população mundial</w:t>
      </w:r>
      <w:r w:rsidR="007810E0">
        <w:rPr>
          <w:rFonts w:ascii="Times New Roman" w:hAnsi="Times New Roman" w:cs="Times New Roman"/>
          <w:sz w:val="24"/>
          <w:szCs w:val="24"/>
        </w:rPr>
        <w:t xml:space="preserve"> </w:t>
      </w:r>
      <w:r w:rsidR="0012658B">
        <w:rPr>
          <w:rFonts w:ascii="Times New Roman" w:hAnsi="Times New Roman" w:cs="Times New Roman"/>
          <w:sz w:val="24"/>
          <w:szCs w:val="24"/>
        </w:rPr>
        <w:t>(1)</w:t>
      </w:r>
      <w:commentRangeStart w:id="4"/>
      <w:r w:rsidRPr="001C3146">
        <w:rPr>
          <w:rFonts w:ascii="Times New Roman" w:hAnsi="Times New Roman" w:cs="Times New Roman"/>
        </w:rPr>
        <w:t>.</w:t>
      </w:r>
      <w:commentRangeEnd w:id="4"/>
      <w:r w:rsidR="007D3A6C">
        <w:rPr>
          <w:rStyle w:val="Refdecomentrio"/>
        </w:rPr>
        <w:commentReference w:id="4"/>
      </w:r>
    </w:p>
    <w:p w14:paraId="3BBCEDE7" w14:textId="77777777" w:rsidR="00F82BD7" w:rsidRPr="001C3146" w:rsidRDefault="00F82BD7" w:rsidP="00CC206C">
      <w:pPr>
        <w:spacing w:line="360" w:lineRule="auto"/>
        <w:rPr>
          <w:rFonts w:ascii="Times New Roman" w:hAnsi="Times New Roman" w:cs="Times New Roman"/>
        </w:rPr>
      </w:pPr>
    </w:p>
    <w:p w14:paraId="34A2F92A" w14:textId="6B3D97B2" w:rsidR="00617A05" w:rsidRPr="001C3146" w:rsidRDefault="00617A05" w:rsidP="00CC206C">
      <w:pPr>
        <w:spacing w:line="360" w:lineRule="auto"/>
        <w:rPr>
          <w:rFonts w:ascii="Times New Roman" w:hAnsi="Times New Roman" w:cs="Times New Roman"/>
        </w:rPr>
      </w:pPr>
    </w:p>
    <w:p w14:paraId="3B29CB52" w14:textId="5B100368" w:rsidR="004150DE" w:rsidRPr="001C3146" w:rsidRDefault="00F82BD7" w:rsidP="00F82BD7">
      <w:pPr>
        <w:pStyle w:val="Ttulo1"/>
        <w:rPr>
          <w:rFonts w:ascii="Times New Roman" w:hAnsi="Times New Roman" w:cs="Times New Roman"/>
          <w:color w:val="auto"/>
        </w:rPr>
      </w:pPr>
      <w:bookmarkStart w:id="5" w:name="_Toc125465686"/>
      <w:r w:rsidRPr="001C3146">
        <w:rPr>
          <w:rFonts w:ascii="Times New Roman" w:hAnsi="Times New Roman" w:cs="Times New Roman"/>
          <w:color w:val="auto"/>
        </w:rPr>
        <w:t>Alelos da APOE</w:t>
      </w:r>
      <w:bookmarkEnd w:id="5"/>
    </w:p>
    <w:p w14:paraId="28198188" w14:textId="03794AB9" w:rsidR="00F82BD7" w:rsidRPr="001C3146" w:rsidRDefault="00F82BD7" w:rsidP="00CC206C">
      <w:pPr>
        <w:spacing w:line="360" w:lineRule="auto"/>
        <w:rPr>
          <w:rFonts w:ascii="Times New Roman" w:hAnsi="Times New Roman" w:cs="Times New Roman"/>
        </w:rPr>
      </w:pPr>
    </w:p>
    <w:p w14:paraId="5F346037" w14:textId="20E0F5DB" w:rsidR="00F82BD7" w:rsidRPr="001C3146" w:rsidRDefault="00F82BD7" w:rsidP="00F82BD7">
      <w:pPr>
        <w:pStyle w:val="PargrafodaLista"/>
        <w:numPr>
          <w:ilvl w:val="0"/>
          <w:numId w:val="1"/>
        </w:numPr>
        <w:spacing w:line="360" w:lineRule="auto"/>
        <w:jc w:val="both"/>
        <w:rPr>
          <w:rFonts w:ascii="Times New Roman" w:hAnsi="Times New Roman" w:cs="Times New Roman"/>
          <w:sz w:val="28"/>
          <w:szCs w:val="28"/>
        </w:rPr>
      </w:pPr>
      <w:r w:rsidRPr="001C3146">
        <w:rPr>
          <w:rFonts w:ascii="Times New Roman" w:hAnsi="Times New Roman" w:cs="Times New Roman"/>
          <w:sz w:val="28"/>
          <w:szCs w:val="28"/>
        </w:rPr>
        <w:t>APOE2</w:t>
      </w:r>
    </w:p>
    <w:p w14:paraId="3022ACCD" w14:textId="11D6AADB" w:rsidR="004150DE" w:rsidRPr="001C3146" w:rsidRDefault="00F82BD7" w:rsidP="00CA5023">
      <w:pPr>
        <w:spacing w:line="360" w:lineRule="auto"/>
        <w:ind w:firstLine="709"/>
        <w:jc w:val="both"/>
        <w:rPr>
          <w:rFonts w:ascii="Times New Roman" w:hAnsi="Times New Roman" w:cs="Times New Roman"/>
          <w:sz w:val="24"/>
          <w:szCs w:val="24"/>
        </w:rPr>
      </w:pPr>
      <w:r w:rsidRPr="001C3146">
        <w:rPr>
          <w:rFonts w:ascii="Times New Roman" w:hAnsi="Times New Roman" w:cs="Times New Roman"/>
          <w:sz w:val="24"/>
          <w:szCs w:val="24"/>
        </w:rPr>
        <w:t>A APOE2 é</w:t>
      </w:r>
      <w:r w:rsidR="00754B90" w:rsidRPr="001C3146">
        <w:rPr>
          <w:rFonts w:ascii="Times New Roman" w:hAnsi="Times New Roman" w:cs="Times New Roman"/>
          <w:sz w:val="24"/>
          <w:szCs w:val="24"/>
        </w:rPr>
        <w:t xml:space="preserve"> o alelo da Apolipoproteína E que se liga pior aos recetores das células enquanto os alelos APOE3 e APOE4 ligam-se bem</w:t>
      </w:r>
      <w:r w:rsidR="001C3146" w:rsidRPr="001C3146">
        <w:rPr>
          <w:rFonts w:ascii="Times New Roman" w:hAnsi="Times New Roman" w:cs="Times New Roman"/>
          <w:sz w:val="24"/>
          <w:szCs w:val="24"/>
        </w:rPr>
        <w:t xml:space="preserve"> (6)</w:t>
      </w:r>
      <w:r w:rsidR="00754B90" w:rsidRPr="001C3146">
        <w:rPr>
          <w:rFonts w:ascii="Times New Roman" w:hAnsi="Times New Roman" w:cs="Times New Roman"/>
          <w:sz w:val="24"/>
          <w:szCs w:val="24"/>
        </w:rPr>
        <w:t>. Este alelo é associado tanto ao aumento quanto à diminuição do risco de aterosclerose. Indivíduos que possuam a combinação de dois alelos APOE2 necessitam de uma dieta rígida pois não podem consumir muitos lípidos devido à má ligação deste alelo</w:t>
      </w:r>
      <w:r w:rsidR="007810E0">
        <w:rPr>
          <w:rFonts w:ascii="Times New Roman" w:hAnsi="Times New Roman" w:cs="Times New Roman"/>
          <w:sz w:val="24"/>
          <w:szCs w:val="24"/>
        </w:rPr>
        <w:t xml:space="preserve"> (8)</w:t>
      </w:r>
      <w:r w:rsidR="00754B90" w:rsidRPr="001C3146">
        <w:rPr>
          <w:rFonts w:ascii="Times New Roman" w:hAnsi="Times New Roman" w:cs="Times New Roman"/>
          <w:sz w:val="24"/>
          <w:szCs w:val="24"/>
        </w:rPr>
        <w:t>. Apenas 8,4% da população mundial possui este alelo sendo o mais raro dos três</w:t>
      </w:r>
      <w:r w:rsidR="001C3146" w:rsidRPr="001C3146">
        <w:rPr>
          <w:rFonts w:ascii="Times New Roman" w:hAnsi="Times New Roman" w:cs="Times New Roman"/>
          <w:sz w:val="24"/>
          <w:szCs w:val="24"/>
        </w:rPr>
        <w:t xml:space="preserve"> (5)</w:t>
      </w:r>
      <w:r w:rsidR="00754B90" w:rsidRPr="001C3146">
        <w:rPr>
          <w:rFonts w:ascii="Times New Roman" w:hAnsi="Times New Roman" w:cs="Times New Roman"/>
          <w:sz w:val="24"/>
          <w:szCs w:val="24"/>
        </w:rPr>
        <w:t>.</w:t>
      </w:r>
    </w:p>
    <w:p w14:paraId="577967EF" w14:textId="5251BA4E" w:rsidR="00754B90" w:rsidRDefault="00754B90" w:rsidP="00754B90">
      <w:pPr>
        <w:spacing w:line="360" w:lineRule="auto"/>
        <w:jc w:val="both"/>
        <w:rPr>
          <w:rFonts w:ascii="Times New Roman" w:hAnsi="Times New Roman" w:cs="Times New Roman"/>
          <w:sz w:val="24"/>
          <w:szCs w:val="24"/>
        </w:rPr>
      </w:pPr>
    </w:p>
    <w:p w14:paraId="246513A3" w14:textId="77777777" w:rsidR="007810E0" w:rsidRPr="001C3146" w:rsidRDefault="007810E0" w:rsidP="00754B90">
      <w:pPr>
        <w:spacing w:line="360" w:lineRule="auto"/>
        <w:jc w:val="both"/>
        <w:rPr>
          <w:rFonts w:ascii="Times New Roman" w:hAnsi="Times New Roman" w:cs="Times New Roman"/>
          <w:sz w:val="24"/>
          <w:szCs w:val="24"/>
        </w:rPr>
      </w:pPr>
    </w:p>
    <w:p w14:paraId="5F012652" w14:textId="656DA2FD" w:rsidR="00754B90" w:rsidRPr="001C3146" w:rsidRDefault="00754B90" w:rsidP="00754B90">
      <w:pPr>
        <w:pStyle w:val="PargrafodaLista"/>
        <w:numPr>
          <w:ilvl w:val="0"/>
          <w:numId w:val="1"/>
        </w:numPr>
        <w:spacing w:line="360" w:lineRule="auto"/>
        <w:jc w:val="both"/>
        <w:rPr>
          <w:rFonts w:ascii="Times New Roman" w:hAnsi="Times New Roman" w:cs="Times New Roman"/>
          <w:sz w:val="28"/>
          <w:szCs w:val="28"/>
        </w:rPr>
      </w:pPr>
      <w:r w:rsidRPr="001C3146">
        <w:rPr>
          <w:rFonts w:ascii="Times New Roman" w:hAnsi="Times New Roman" w:cs="Times New Roman"/>
          <w:sz w:val="28"/>
          <w:szCs w:val="28"/>
        </w:rPr>
        <w:t>APOE3</w:t>
      </w:r>
    </w:p>
    <w:p w14:paraId="11FF70D3" w14:textId="0C7196A1" w:rsidR="00754B90" w:rsidRDefault="00754B90" w:rsidP="009B1D00">
      <w:pPr>
        <w:spacing w:line="360" w:lineRule="auto"/>
        <w:ind w:firstLine="709"/>
        <w:jc w:val="both"/>
        <w:rPr>
          <w:rFonts w:ascii="Times New Roman" w:hAnsi="Times New Roman" w:cs="Times New Roman"/>
          <w:sz w:val="24"/>
          <w:szCs w:val="24"/>
        </w:rPr>
      </w:pPr>
      <w:r w:rsidRPr="001C3146">
        <w:rPr>
          <w:rFonts w:ascii="Times New Roman" w:hAnsi="Times New Roman" w:cs="Times New Roman"/>
          <w:sz w:val="24"/>
          <w:szCs w:val="24"/>
        </w:rPr>
        <w:t>O segundo alelo da APOE é o mais abundante na população mundial sendo considerado o normal, ou seja, tem um genótipo neutro comparado aos outros dois alelos. Está presente em 77,9% da população</w:t>
      </w:r>
      <w:r w:rsidR="001C3146" w:rsidRPr="001C3146">
        <w:rPr>
          <w:rFonts w:ascii="Times New Roman" w:hAnsi="Times New Roman" w:cs="Times New Roman"/>
          <w:sz w:val="24"/>
          <w:szCs w:val="24"/>
        </w:rPr>
        <w:t xml:space="preserve"> (5)</w:t>
      </w:r>
      <w:r w:rsidRPr="001C3146">
        <w:rPr>
          <w:rFonts w:ascii="Times New Roman" w:hAnsi="Times New Roman" w:cs="Times New Roman"/>
          <w:sz w:val="24"/>
          <w:szCs w:val="24"/>
        </w:rPr>
        <w:t>.</w:t>
      </w:r>
    </w:p>
    <w:p w14:paraId="0876D839" w14:textId="77777777" w:rsidR="007810E0" w:rsidRPr="001C3146" w:rsidRDefault="007810E0" w:rsidP="009B1D00">
      <w:pPr>
        <w:spacing w:line="360" w:lineRule="auto"/>
        <w:ind w:firstLine="709"/>
        <w:jc w:val="both"/>
        <w:rPr>
          <w:rFonts w:ascii="Times New Roman" w:hAnsi="Times New Roman" w:cs="Times New Roman"/>
          <w:sz w:val="24"/>
          <w:szCs w:val="24"/>
        </w:rPr>
      </w:pPr>
    </w:p>
    <w:p w14:paraId="4C88C9A9" w14:textId="00F6ADDD" w:rsidR="00CA5023" w:rsidRPr="001C3146" w:rsidRDefault="00754B90" w:rsidP="00CA5023">
      <w:pPr>
        <w:pStyle w:val="PargrafodaLista"/>
        <w:numPr>
          <w:ilvl w:val="0"/>
          <w:numId w:val="1"/>
        </w:numPr>
        <w:spacing w:line="360" w:lineRule="auto"/>
        <w:jc w:val="both"/>
        <w:rPr>
          <w:rFonts w:ascii="Times New Roman" w:hAnsi="Times New Roman" w:cs="Times New Roman"/>
          <w:sz w:val="28"/>
          <w:szCs w:val="28"/>
        </w:rPr>
      </w:pPr>
      <w:r w:rsidRPr="001C3146">
        <w:rPr>
          <w:rFonts w:ascii="Times New Roman" w:hAnsi="Times New Roman" w:cs="Times New Roman"/>
          <w:sz w:val="28"/>
          <w:szCs w:val="28"/>
        </w:rPr>
        <w:lastRenderedPageBreak/>
        <w:t>APOE4</w:t>
      </w:r>
    </w:p>
    <w:p w14:paraId="043B51AA" w14:textId="5926F5BE" w:rsidR="00754B90" w:rsidRPr="001C3146" w:rsidRDefault="00754B90" w:rsidP="00CA5023">
      <w:pPr>
        <w:spacing w:line="360" w:lineRule="auto"/>
        <w:ind w:firstLine="709"/>
        <w:jc w:val="both"/>
        <w:rPr>
          <w:rFonts w:ascii="Times New Roman" w:hAnsi="Times New Roman" w:cs="Times New Roman"/>
          <w:sz w:val="24"/>
          <w:szCs w:val="24"/>
        </w:rPr>
      </w:pPr>
      <w:r w:rsidRPr="001C3146">
        <w:rPr>
          <w:rFonts w:ascii="Times New Roman" w:hAnsi="Times New Roman" w:cs="Times New Roman"/>
          <w:sz w:val="24"/>
          <w:szCs w:val="24"/>
        </w:rPr>
        <w:t>O terceiro e último alelo, o APOE4</w:t>
      </w:r>
      <w:r w:rsidR="00CA5023" w:rsidRPr="001C3146">
        <w:rPr>
          <w:rFonts w:ascii="Times New Roman" w:hAnsi="Times New Roman" w:cs="Times New Roman"/>
          <w:sz w:val="24"/>
          <w:szCs w:val="24"/>
        </w:rPr>
        <w:t>, é o mais grave dos três alelos. Está implicado na doença de aterosclerose, Alzheimer, redução da função cognitiva, redução do volume do hipocampo, uma progressão acelerada da esclerose múltipla, acidente vascular cerebral isquémico, apneia do sono e neurite</w:t>
      </w:r>
      <w:r w:rsidR="001C3146" w:rsidRPr="001C3146">
        <w:rPr>
          <w:rFonts w:ascii="Times New Roman" w:hAnsi="Times New Roman" w:cs="Times New Roman"/>
          <w:sz w:val="24"/>
          <w:szCs w:val="24"/>
        </w:rPr>
        <w:t xml:space="preserve"> e afeta 13,7% da população mundial (5)</w:t>
      </w:r>
      <w:r w:rsidR="00CA5023" w:rsidRPr="001C3146">
        <w:rPr>
          <w:rFonts w:ascii="Times New Roman" w:hAnsi="Times New Roman" w:cs="Times New Roman"/>
          <w:sz w:val="24"/>
          <w:szCs w:val="24"/>
        </w:rPr>
        <w:t>. Acima de todas as doenças, a APOE4 afeta significativamente mais na doença de Alzheimer, duplicando as chances de se desenvolver caso haja um alelo de APOE4 ou se houver uma combinação de dois alelos APOE4 pode até aumentar dez vezes as hipóteses</w:t>
      </w:r>
      <w:r w:rsidR="00A2769B" w:rsidRPr="001C3146">
        <w:rPr>
          <w:rFonts w:ascii="Times New Roman" w:hAnsi="Times New Roman" w:cs="Times New Roman"/>
          <w:sz w:val="24"/>
          <w:szCs w:val="24"/>
        </w:rPr>
        <w:t xml:space="preserve"> (7)</w:t>
      </w:r>
      <w:r w:rsidR="00CA5023" w:rsidRPr="001C3146">
        <w:rPr>
          <w:rFonts w:ascii="Times New Roman" w:hAnsi="Times New Roman" w:cs="Times New Roman"/>
          <w:sz w:val="24"/>
          <w:szCs w:val="24"/>
        </w:rPr>
        <w:t>.</w:t>
      </w:r>
    </w:p>
    <w:p w14:paraId="1FEB51B2" w14:textId="21A9CC8B" w:rsidR="00F82BD7" w:rsidRPr="001C3146" w:rsidRDefault="00F82BD7" w:rsidP="00CC206C">
      <w:pPr>
        <w:spacing w:line="360" w:lineRule="auto"/>
        <w:rPr>
          <w:rFonts w:ascii="Times New Roman" w:hAnsi="Times New Roman" w:cs="Times New Roman"/>
        </w:rPr>
      </w:pPr>
    </w:p>
    <w:p w14:paraId="510BDBAE" w14:textId="4EF78A23" w:rsidR="00F82BD7" w:rsidRPr="001C3146" w:rsidRDefault="00F82BD7" w:rsidP="00CC206C">
      <w:pPr>
        <w:spacing w:line="360" w:lineRule="auto"/>
        <w:rPr>
          <w:rFonts w:ascii="Times New Roman" w:hAnsi="Times New Roman" w:cs="Times New Roman"/>
        </w:rPr>
      </w:pPr>
    </w:p>
    <w:p w14:paraId="097B3816" w14:textId="4ECFFD57" w:rsidR="00F82BD7" w:rsidRPr="001C3146" w:rsidRDefault="003B7930" w:rsidP="003B7930">
      <w:pPr>
        <w:pStyle w:val="Ttulo1"/>
        <w:rPr>
          <w:rFonts w:ascii="Times New Roman" w:hAnsi="Times New Roman" w:cs="Times New Roman"/>
          <w:color w:val="auto"/>
        </w:rPr>
      </w:pPr>
      <w:bookmarkStart w:id="6" w:name="_Toc125465687"/>
      <w:r w:rsidRPr="001C3146">
        <w:rPr>
          <w:rFonts w:ascii="Times New Roman" w:hAnsi="Times New Roman" w:cs="Times New Roman"/>
          <w:color w:val="auto"/>
        </w:rPr>
        <w:t>Estrutura do gene</w:t>
      </w:r>
      <w:bookmarkEnd w:id="6"/>
    </w:p>
    <w:p w14:paraId="1C36CE2C" w14:textId="7D90201C" w:rsidR="003B7930" w:rsidRPr="001C3146" w:rsidRDefault="003B7930" w:rsidP="004B79E3">
      <w:pPr>
        <w:spacing w:line="360" w:lineRule="auto"/>
        <w:rPr>
          <w:rFonts w:ascii="Times New Roman" w:hAnsi="Times New Roman" w:cs="Times New Roman"/>
          <w:sz w:val="24"/>
          <w:szCs w:val="24"/>
        </w:rPr>
      </w:pPr>
    </w:p>
    <w:p w14:paraId="1D2CBFDF" w14:textId="7E8F1750" w:rsidR="003B7930" w:rsidRPr="001C3146" w:rsidRDefault="003B7930" w:rsidP="004B79E3">
      <w:pPr>
        <w:spacing w:line="360" w:lineRule="auto"/>
        <w:ind w:firstLine="709"/>
        <w:rPr>
          <w:rFonts w:ascii="Times New Roman" w:hAnsi="Times New Roman" w:cs="Times New Roman"/>
          <w:sz w:val="24"/>
          <w:szCs w:val="24"/>
        </w:rPr>
      </w:pPr>
      <w:r w:rsidRPr="001C3146">
        <w:rPr>
          <w:rFonts w:ascii="Times New Roman" w:hAnsi="Times New Roman" w:cs="Times New Roman"/>
          <w:sz w:val="24"/>
          <w:szCs w:val="24"/>
        </w:rPr>
        <w:t xml:space="preserve">O gene que codifica a proteína apolipoproteína E, </w:t>
      </w:r>
      <w:r w:rsidR="00AC2936">
        <w:rPr>
          <w:rFonts w:ascii="Times New Roman" w:hAnsi="Times New Roman" w:cs="Times New Roman"/>
          <w:sz w:val="24"/>
          <w:szCs w:val="24"/>
        </w:rPr>
        <w:t>está localizado no cromossoma</w:t>
      </w:r>
      <w:r w:rsidRPr="001C3146">
        <w:rPr>
          <w:rFonts w:ascii="Times New Roman" w:hAnsi="Times New Roman" w:cs="Times New Roman"/>
          <w:sz w:val="24"/>
          <w:szCs w:val="24"/>
        </w:rPr>
        <w:t xml:space="preserve"> 19 e </w:t>
      </w:r>
      <w:r w:rsidR="00AC2936">
        <w:rPr>
          <w:rFonts w:ascii="Times New Roman" w:hAnsi="Times New Roman" w:cs="Times New Roman"/>
          <w:sz w:val="24"/>
          <w:szCs w:val="24"/>
        </w:rPr>
        <w:t xml:space="preserve">possui </w:t>
      </w:r>
      <w:r w:rsidRPr="001C3146">
        <w:rPr>
          <w:rFonts w:ascii="Times New Roman" w:hAnsi="Times New Roman" w:cs="Times New Roman"/>
          <w:sz w:val="24"/>
          <w:szCs w:val="24"/>
        </w:rPr>
        <w:t>3603 pares de bases. Está localizado nas seguintes coordenadas: 44,905,791</w:t>
      </w:r>
      <w:r w:rsidR="001341F0">
        <w:rPr>
          <w:rFonts w:ascii="Times New Roman" w:hAnsi="Times New Roman" w:cs="Times New Roman"/>
          <w:sz w:val="24"/>
          <w:szCs w:val="24"/>
        </w:rPr>
        <w:t>bp</w:t>
      </w:r>
      <w:r w:rsidRPr="001C3146">
        <w:rPr>
          <w:rFonts w:ascii="Times New Roman" w:hAnsi="Times New Roman" w:cs="Times New Roman"/>
          <w:sz w:val="24"/>
          <w:szCs w:val="24"/>
        </w:rPr>
        <w:t>-44,909,393</w:t>
      </w:r>
      <w:r w:rsidR="0012658B">
        <w:rPr>
          <w:rFonts w:ascii="Times New Roman" w:hAnsi="Times New Roman" w:cs="Times New Roman"/>
          <w:sz w:val="24"/>
          <w:szCs w:val="24"/>
        </w:rPr>
        <w:t>bp</w:t>
      </w:r>
      <w:r w:rsidR="00A2769B" w:rsidRPr="001C3146">
        <w:rPr>
          <w:rFonts w:ascii="Times New Roman" w:hAnsi="Times New Roman" w:cs="Times New Roman"/>
          <w:sz w:val="24"/>
          <w:szCs w:val="24"/>
        </w:rPr>
        <w:t xml:space="preserve"> </w:t>
      </w:r>
      <w:r w:rsidR="0012658B">
        <w:rPr>
          <w:rFonts w:ascii="Times New Roman" w:hAnsi="Times New Roman" w:cs="Times New Roman"/>
          <w:sz w:val="24"/>
          <w:szCs w:val="24"/>
        </w:rPr>
        <w:t>(2)</w:t>
      </w:r>
      <w:r w:rsidRPr="001C3146">
        <w:rPr>
          <w:rFonts w:ascii="Times New Roman" w:hAnsi="Times New Roman" w:cs="Times New Roman"/>
          <w:sz w:val="24"/>
          <w:szCs w:val="24"/>
        </w:rPr>
        <w:t>. Possui quatro exões e três intrões</w:t>
      </w:r>
      <w:r w:rsidR="00A2769B" w:rsidRPr="001C3146">
        <w:rPr>
          <w:rFonts w:ascii="Times New Roman" w:hAnsi="Times New Roman" w:cs="Times New Roman"/>
          <w:sz w:val="24"/>
          <w:szCs w:val="24"/>
        </w:rPr>
        <w:t xml:space="preserve"> (4)</w:t>
      </w:r>
      <w:r w:rsidRPr="001C3146">
        <w:rPr>
          <w:rFonts w:ascii="Times New Roman" w:hAnsi="Times New Roman" w:cs="Times New Roman"/>
          <w:sz w:val="24"/>
          <w:szCs w:val="24"/>
        </w:rPr>
        <w:t xml:space="preserve">. </w:t>
      </w:r>
      <w:r w:rsidR="00AC2936">
        <w:rPr>
          <w:rFonts w:ascii="Times New Roman" w:hAnsi="Times New Roman" w:cs="Times New Roman"/>
          <w:sz w:val="24"/>
          <w:szCs w:val="24"/>
        </w:rPr>
        <w:t>Tem 5 isoformas (</w:t>
      </w:r>
      <w:r w:rsidR="00AC2936" w:rsidRPr="00AC2936">
        <w:rPr>
          <w:rFonts w:ascii="Times New Roman" w:hAnsi="Times New Roman" w:cs="Times New Roman"/>
          <w:i/>
          <w:iCs/>
          <w:sz w:val="24"/>
          <w:szCs w:val="24"/>
        </w:rPr>
        <w:t>Figura 2</w:t>
      </w:r>
      <w:r w:rsidR="00AC2936">
        <w:rPr>
          <w:rFonts w:ascii="Times New Roman" w:hAnsi="Times New Roman" w:cs="Times New Roman"/>
          <w:sz w:val="24"/>
          <w:szCs w:val="24"/>
        </w:rPr>
        <w:t xml:space="preserve">) </w:t>
      </w:r>
      <w:commentRangeStart w:id="7"/>
      <w:r w:rsidRPr="001C3146">
        <w:rPr>
          <w:rFonts w:ascii="Times New Roman" w:hAnsi="Times New Roman" w:cs="Times New Roman"/>
          <w:sz w:val="24"/>
          <w:szCs w:val="24"/>
        </w:rPr>
        <w:t xml:space="preserve">e realiza </w:t>
      </w:r>
      <w:r w:rsidR="007B058B">
        <w:rPr>
          <w:rFonts w:ascii="Times New Roman" w:hAnsi="Times New Roman" w:cs="Times New Roman"/>
          <w:sz w:val="24"/>
          <w:szCs w:val="24"/>
        </w:rPr>
        <w:t>3</w:t>
      </w:r>
      <w:r w:rsidRPr="001C3146">
        <w:rPr>
          <w:rFonts w:ascii="Times New Roman" w:hAnsi="Times New Roman" w:cs="Times New Roman"/>
          <w:sz w:val="24"/>
          <w:szCs w:val="24"/>
        </w:rPr>
        <w:t xml:space="preserve"> tipos de splicing alternativo</w:t>
      </w:r>
      <w:commentRangeEnd w:id="7"/>
      <w:r w:rsidR="007D3A6C">
        <w:rPr>
          <w:rStyle w:val="Refdecomentrio"/>
        </w:rPr>
        <w:commentReference w:id="7"/>
      </w:r>
      <w:r w:rsidR="007B058B">
        <w:rPr>
          <w:rFonts w:ascii="Times New Roman" w:hAnsi="Times New Roman" w:cs="Times New Roman"/>
          <w:sz w:val="24"/>
          <w:szCs w:val="24"/>
        </w:rPr>
        <w:t>, entre o exão 1d e 2ª, entre o 2c e o 3</w:t>
      </w:r>
      <w:r w:rsidR="00AC2936">
        <w:rPr>
          <w:rFonts w:ascii="Times New Roman" w:hAnsi="Times New Roman" w:cs="Times New Roman"/>
          <w:sz w:val="24"/>
          <w:szCs w:val="24"/>
        </w:rPr>
        <w:t xml:space="preserve"> </w:t>
      </w:r>
      <w:r w:rsidR="007B058B">
        <w:rPr>
          <w:rFonts w:ascii="Times New Roman" w:hAnsi="Times New Roman" w:cs="Times New Roman"/>
          <w:sz w:val="24"/>
          <w:szCs w:val="24"/>
        </w:rPr>
        <w:t xml:space="preserve">e entre o 3 e o 4a </w:t>
      </w:r>
      <w:r w:rsidR="0012658B">
        <w:rPr>
          <w:rFonts w:ascii="Times New Roman" w:hAnsi="Times New Roman" w:cs="Times New Roman"/>
          <w:sz w:val="24"/>
          <w:szCs w:val="24"/>
        </w:rPr>
        <w:t>(2)</w:t>
      </w:r>
      <w:r w:rsidRPr="001C3146">
        <w:rPr>
          <w:rFonts w:ascii="Times New Roman" w:hAnsi="Times New Roman" w:cs="Times New Roman"/>
          <w:sz w:val="24"/>
          <w:szCs w:val="24"/>
        </w:rPr>
        <w:t>.</w:t>
      </w:r>
      <w:r w:rsidR="004B79E3" w:rsidRPr="001C3146">
        <w:rPr>
          <w:rFonts w:ascii="Times New Roman" w:hAnsi="Times New Roman" w:cs="Times New Roman"/>
          <w:sz w:val="24"/>
          <w:szCs w:val="24"/>
        </w:rPr>
        <w:t xml:space="preserve"> </w:t>
      </w:r>
    </w:p>
    <w:p w14:paraId="00AEB5FA" w14:textId="5F7E00C6" w:rsidR="00F82BD7" w:rsidRPr="001C3146" w:rsidRDefault="00F82BD7" w:rsidP="00CC206C">
      <w:pPr>
        <w:spacing w:line="360" w:lineRule="auto"/>
        <w:rPr>
          <w:rFonts w:ascii="Times New Roman" w:hAnsi="Times New Roman" w:cs="Times New Roman"/>
        </w:rPr>
      </w:pPr>
    </w:p>
    <w:p w14:paraId="00827B75" w14:textId="4DA15C53" w:rsidR="00F82BD7" w:rsidRPr="001C3146" w:rsidRDefault="00855A12" w:rsidP="00CC206C">
      <w:pPr>
        <w:spacing w:line="360" w:lineRule="auto"/>
        <w:rPr>
          <w:rFonts w:ascii="Times New Roman" w:hAnsi="Times New Roman" w:cs="Times New Roman"/>
        </w:rPr>
      </w:pPr>
      <w:r w:rsidRPr="001C314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DE8592B" wp14:editId="16806547">
                <wp:simplePos x="0" y="0"/>
                <wp:positionH relativeFrom="column">
                  <wp:posOffset>356870</wp:posOffset>
                </wp:positionH>
                <wp:positionV relativeFrom="paragraph">
                  <wp:posOffset>1239520</wp:posOffset>
                </wp:positionV>
                <wp:extent cx="46863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0D5604B" w14:textId="6E4A4625" w:rsidR="00855A12" w:rsidRPr="00DC79F1" w:rsidRDefault="00855A12" w:rsidP="00855A12">
                            <w:pPr>
                              <w:pStyle w:val="Legenda"/>
                              <w:rPr>
                                <w:rFonts w:ascii="Times New Roman" w:hAnsi="Times New Roman" w:cs="Times New Roman"/>
                                <w:noProof/>
                              </w:rPr>
                            </w:pPr>
                            <w:r w:rsidRPr="00855A12">
                              <w:rPr>
                                <w:rFonts w:ascii="Times New Roman" w:hAnsi="Times New Roman" w:cs="Times New Roman"/>
                              </w:rPr>
                              <w:t xml:space="preserve">Figura </w:t>
                            </w:r>
                            <w:r w:rsidRPr="00855A12">
                              <w:rPr>
                                <w:rFonts w:ascii="Times New Roman" w:hAnsi="Times New Roman" w:cs="Times New Roman"/>
                              </w:rPr>
                              <w:fldChar w:fldCharType="begin"/>
                            </w:r>
                            <w:r w:rsidRPr="00855A12">
                              <w:rPr>
                                <w:rFonts w:ascii="Times New Roman" w:hAnsi="Times New Roman" w:cs="Times New Roman"/>
                              </w:rPr>
                              <w:instrText xml:space="preserve"> SEQ Figura \* ARABIC </w:instrText>
                            </w:r>
                            <w:r w:rsidRPr="00855A12">
                              <w:rPr>
                                <w:rFonts w:ascii="Times New Roman" w:hAnsi="Times New Roman" w:cs="Times New Roman"/>
                              </w:rPr>
                              <w:fldChar w:fldCharType="separate"/>
                            </w:r>
                            <w:r w:rsidR="00A71E09">
                              <w:rPr>
                                <w:rFonts w:ascii="Times New Roman" w:hAnsi="Times New Roman" w:cs="Times New Roman"/>
                                <w:noProof/>
                              </w:rPr>
                              <w:t>1</w:t>
                            </w:r>
                            <w:r w:rsidRPr="00855A12">
                              <w:rPr>
                                <w:rFonts w:ascii="Times New Roman" w:hAnsi="Times New Roman" w:cs="Times New Roman"/>
                              </w:rPr>
                              <w:fldChar w:fldCharType="end"/>
                            </w:r>
                            <w:r w:rsidRPr="00855A12">
                              <w:rPr>
                                <w:rFonts w:ascii="Times New Roman" w:hAnsi="Times New Roman" w:cs="Times New Roman"/>
                              </w:rPr>
                              <w:t xml:space="preserve"> - Tipos de splicing alternativo</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8592B" id="Text Box 6" o:spid="_x0000_s1027" type="#_x0000_t202" style="position:absolute;margin-left:28.1pt;margin-top:97.6pt;width:36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" stroked="f">
                <v:textbox style="mso-fit-shape-to-text:t" inset="0,0,0,0">
                  <w:txbxContent>
                    <w:p w14:paraId="30D5604B" w14:textId="6E4A4625" w:rsidR="00855A12" w:rsidRPr="00DC79F1" w:rsidRDefault="00855A12" w:rsidP="00855A12">
                      <w:pPr>
                        <w:pStyle w:val="Caption"/>
                        <w:rPr>
                          <w:rFonts w:ascii="Times New Roman" w:hAnsi="Times New Roman" w:cs="Times New Roman"/>
                          <w:noProof/>
                        </w:rPr>
                      </w:pPr>
                      <w:r w:rsidRPr="00855A12">
                        <w:rPr>
                          <w:rFonts w:ascii="Times New Roman" w:hAnsi="Times New Roman" w:cs="Times New Roman"/>
                        </w:rPr>
                        <w:t xml:space="preserve">Figura </w:t>
                      </w:r>
                      <w:r w:rsidRPr="00855A12">
                        <w:rPr>
                          <w:rFonts w:ascii="Times New Roman" w:hAnsi="Times New Roman" w:cs="Times New Roman"/>
                        </w:rPr>
                        <w:fldChar w:fldCharType="begin"/>
                      </w:r>
                      <w:r w:rsidRPr="00855A12">
                        <w:rPr>
                          <w:rFonts w:ascii="Times New Roman" w:hAnsi="Times New Roman" w:cs="Times New Roman"/>
                        </w:rPr>
                        <w:instrText xml:space="preserve"> SEQ Figura \* ARABIC </w:instrText>
                      </w:r>
                      <w:r w:rsidRPr="00855A12">
                        <w:rPr>
                          <w:rFonts w:ascii="Times New Roman" w:hAnsi="Times New Roman" w:cs="Times New Roman"/>
                        </w:rPr>
                        <w:fldChar w:fldCharType="separate"/>
                      </w:r>
                      <w:r w:rsidR="00A71E09">
                        <w:rPr>
                          <w:rFonts w:ascii="Times New Roman" w:hAnsi="Times New Roman" w:cs="Times New Roman"/>
                          <w:noProof/>
                        </w:rPr>
                        <w:t>1</w:t>
                      </w:r>
                      <w:r w:rsidRPr="00855A12">
                        <w:rPr>
                          <w:rFonts w:ascii="Times New Roman" w:hAnsi="Times New Roman" w:cs="Times New Roman"/>
                        </w:rPr>
                        <w:fldChar w:fldCharType="end"/>
                      </w:r>
                      <w:r w:rsidRPr="00855A12">
                        <w:rPr>
                          <w:rFonts w:ascii="Times New Roman" w:hAnsi="Times New Roman" w:cs="Times New Roman"/>
                        </w:rPr>
                        <w:t xml:space="preserve"> - Tipos de splicing alternativo</w:t>
                      </w:r>
                      <w:r>
                        <w:t>.</w:t>
                      </w:r>
                    </w:p>
                  </w:txbxContent>
                </v:textbox>
              </v:shape>
            </w:pict>
          </mc:Fallback>
        </mc:AlternateContent>
      </w:r>
      <w:r w:rsidRPr="001C3146">
        <w:rPr>
          <w:rFonts w:ascii="Times New Roman" w:hAnsi="Times New Roman" w:cs="Times New Roman"/>
          <w:noProof/>
        </w:rPr>
        <w:drawing>
          <wp:anchor distT="0" distB="0" distL="114300" distR="114300" simplePos="0" relativeHeight="251664384" behindDoc="0" locked="0" layoutInCell="1" allowOverlap="1" wp14:anchorId="0CBD2962" wp14:editId="5A7A430C">
            <wp:simplePos x="0" y="0"/>
            <wp:positionH relativeFrom="margin">
              <wp:align>center</wp:align>
            </wp:positionH>
            <wp:positionV relativeFrom="paragraph">
              <wp:posOffset>10795</wp:posOffset>
            </wp:positionV>
            <wp:extent cx="4686300" cy="11715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9172" t="48259" r="55550" b="37630"/>
                    <a:stretch/>
                  </pic:blipFill>
                  <pic:spPr bwMode="auto">
                    <a:xfrm>
                      <a:off x="0" y="0"/>
                      <a:ext cx="46863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12F587" w14:textId="2E646D74" w:rsidR="001A29F9" w:rsidRPr="001C3146" w:rsidRDefault="001A29F9" w:rsidP="00CC206C">
      <w:pPr>
        <w:spacing w:line="360" w:lineRule="auto"/>
        <w:rPr>
          <w:rFonts w:ascii="Times New Roman" w:hAnsi="Times New Roman" w:cs="Times New Roman"/>
        </w:rPr>
      </w:pPr>
    </w:p>
    <w:p w14:paraId="2AFD0726" w14:textId="5F2C8722" w:rsidR="001A29F9" w:rsidRPr="001C3146" w:rsidRDefault="001A29F9" w:rsidP="00CC206C">
      <w:pPr>
        <w:spacing w:line="360" w:lineRule="auto"/>
        <w:rPr>
          <w:rFonts w:ascii="Times New Roman" w:hAnsi="Times New Roman" w:cs="Times New Roman"/>
        </w:rPr>
      </w:pPr>
    </w:p>
    <w:p w14:paraId="76E6E5CE" w14:textId="39D6EFC3" w:rsidR="001A29F9" w:rsidRPr="001C3146" w:rsidRDefault="001A29F9" w:rsidP="00CC206C">
      <w:pPr>
        <w:spacing w:line="360" w:lineRule="auto"/>
        <w:rPr>
          <w:rFonts w:ascii="Times New Roman" w:hAnsi="Times New Roman" w:cs="Times New Roman"/>
        </w:rPr>
      </w:pPr>
    </w:p>
    <w:p w14:paraId="270948B2" w14:textId="50F8BA27" w:rsidR="001A29F9" w:rsidRPr="001C3146" w:rsidRDefault="001A29F9" w:rsidP="00CC206C">
      <w:pPr>
        <w:spacing w:line="360" w:lineRule="auto"/>
        <w:rPr>
          <w:rFonts w:ascii="Times New Roman" w:hAnsi="Times New Roman" w:cs="Times New Roman"/>
        </w:rPr>
      </w:pPr>
    </w:p>
    <w:p w14:paraId="0DD1880C" w14:textId="05AEA7D7" w:rsidR="001A29F9" w:rsidRPr="001C3146" w:rsidRDefault="00AC2936" w:rsidP="00CC206C">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71552" behindDoc="1" locked="0" layoutInCell="1" allowOverlap="1" wp14:anchorId="186995E9" wp14:editId="63969F05">
                <wp:simplePos x="0" y="0"/>
                <wp:positionH relativeFrom="column">
                  <wp:posOffset>0</wp:posOffset>
                </wp:positionH>
                <wp:positionV relativeFrom="paragraph">
                  <wp:posOffset>1675765</wp:posOffset>
                </wp:positionV>
                <wp:extent cx="540004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EB433B5" w14:textId="6931E578" w:rsidR="00AC2936" w:rsidRPr="009D259A" w:rsidRDefault="00AC2936" w:rsidP="00AC2936">
                            <w:pPr>
                              <w:pStyle w:val="Legenda"/>
                              <w:rPr>
                                <w:noProof/>
                              </w:rPr>
                            </w:pPr>
                            <w:r>
                              <w:t xml:space="preserve">Figura </w:t>
                            </w:r>
                            <w:fldSimple w:instr=" SEQ Figura \* ARABIC ">
                              <w:r w:rsidR="00A71E09">
                                <w:rPr>
                                  <w:noProof/>
                                </w:rPr>
                                <w:t>2</w:t>
                              </w:r>
                            </w:fldSimple>
                            <w:r>
                              <w:t xml:space="preserve"> - As cinco isoformas do gene APOE.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995E9" id="Text Box 8" o:spid="_x0000_s1028" type="#_x0000_t202" style="position:absolute;margin-left:0;margin-top:131.95pt;width:425.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" stroked="f">
                <v:textbox style="mso-fit-shape-to-text:t" inset="0,0,0,0">
                  <w:txbxContent>
                    <w:p w14:paraId="0EB433B5" w14:textId="6931E578" w:rsidR="00AC2936" w:rsidRPr="009D259A" w:rsidRDefault="00AC2936" w:rsidP="00AC2936">
                      <w:pPr>
                        <w:pStyle w:val="Caption"/>
                        <w:rPr>
                          <w:noProof/>
                        </w:rPr>
                      </w:pPr>
                      <w:r>
                        <w:t xml:space="preserve">Figura </w:t>
                      </w:r>
                      <w:r w:rsidR="000137A1">
                        <w:fldChar w:fldCharType="begin"/>
                      </w:r>
                      <w:r w:rsidR="000137A1">
                        <w:instrText xml:space="preserve"> SEQ Figura \* ARABIC </w:instrText>
                      </w:r>
                      <w:r w:rsidR="000137A1">
                        <w:fldChar w:fldCharType="separate"/>
                      </w:r>
                      <w:r w:rsidR="00A71E09">
                        <w:rPr>
                          <w:noProof/>
                        </w:rPr>
                        <w:t>2</w:t>
                      </w:r>
                      <w:r w:rsidR="000137A1">
                        <w:rPr>
                          <w:noProof/>
                        </w:rPr>
                        <w:fldChar w:fldCharType="end"/>
                      </w:r>
                      <w:r>
                        <w:t xml:space="preserve"> - As cinco isoformas do gene APOE.</w:t>
                      </w:r>
                    </w:p>
                  </w:txbxContent>
                </v:textbox>
                <w10:wrap type="tight"/>
              </v:shape>
            </w:pict>
          </mc:Fallback>
        </mc:AlternateContent>
      </w:r>
      <w:r>
        <w:rPr>
          <w:noProof/>
        </w:rPr>
        <w:drawing>
          <wp:anchor distT="0" distB="0" distL="114300" distR="114300" simplePos="0" relativeHeight="251669504" behindDoc="1" locked="0" layoutInCell="1" allowOverlap="1" wp14:anchorId="3E97434D" wp14:editId="25AC6F81">
            <wp:simplePos x="0" y="0"/>
            <wp:positionH relativeFrom="margin">
              <wp:align>right</wp:align>
            </wp:positionH>
            <wp:positionV relativeFrom="paragraph">
              <wp:posOffset>0</wp:posOffset>
            </wp:positionV>
            <wp:extent cx="5400040" cy="1618615"/>
            <wp:effectExtent l="0" t="0" r="0" b="635"/>
            <wp:wrapTight wrapText="bothSides">
              <wp:wrapPolygon edited="0">
                <wp:start x="0" y="0"/>
                <wp:lineTo x="0" y="21354"/>
                <wp:lineTo x="21488" y="21354"/>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618615"/>
                    </a:xfrm>
                    <a:prstGeom prst="rect">
                      <a:avLst/>
                    </a:prstGeom>
                  </pic:spPr>
                </pic:pic>
              </a:graphicData>
            </a:graphic>
            <wp14:sizeRelH relativeFrom="page">
              <wp14:pctWidth>0</wp14:pctWidth>
            </wp14:sizeRelH>
            <wp14:sizeRelV relativeFrom="page">
              <wp14:pctHeight>0</wp14:pctHeight>
            </wp14:sizeRelV>
          </wp:anchor>
        </w:drawing>
      </w:r>
    </w:p>
    <w:p w14:paraId="5103E709" w14:textId="77777777" w:rsidR="001C3146" w:rsidRPr="001C3146" w:rsidRDefault="001C3146" w:rsidP="00CC206C">
      <w:pPr>
        <w:spacing w:line="360" w:lineRule="auto"/>
        <w:rPr>
          <w:rFonts w:ascii="Times New Roman" w:hAnsi="Times New Roman" w:cs="Times New Roman"/>
        </w:rPr>
      </w:pPr>
    </w:p>
    <w:p w14:paraId="78434D62" w14:textId="199BF6E3" w:rsidR="00EB3D87" w:rsidRDefault="00EB3D87" w:rsidP="00CC206C">
      <w:pPr>
        <w:spacing w:line="360" w:lineRule="auto"/>
        <w:rPr>
          <w:rFonts w:ascii="Times New Roman" w:hAnsi="Times New Roman" w:cs="Times New Roman"/>
        </w:rPr>
      </w:pPr>
    </w:p>
    <w:p w14:paraId="13D8F47B" w14:textId="77777777" w:rsidR="007810E0" w:rsidRPr="001C3146" w:rsidRDefault="007810E0" w:rsidP="00CC206C">
      <w:pPr>
        <w:spacing w:line="360" w:lineRule="auto"/>
        <w:rPr>
          <w:rFonts w:ascii="Times New Roman" w:hAnsi="Times New Roman" w:cs="Times New Roman"/>
        </w:rPr>
      </w:pPr>
    </w:p>
    <w:p w14:paraId="1E410B77" w14:textId="12EAEB48" w:rsidR="00EB3D87" w:rsidRPr="001C3146" w:rsidRDefault="004B79E3" w:rsidP="004B79E3">
      <w:pPr>
        <w:pStyle w:val="Ttulo1"/>
        <w:rPr>
          <w:rFonts w:ascii="Times New Roman" w:hAnsi="Times New Roman" w:cs="Times New Roman"/>
          <w:color w:val="auto"/>
        </w:rPr>
      </w:pPr>
      <w:bookmarkStart w:id="8" w:name="_Toc125465688"/>
      <w:r w:rsidRPr="001C3146">
        <w:rPr>
          <w:rFonts w:ascii="Times New Roman" w:hAnsi="Times New Roman" w:cs="Times New Roman"/>
          <w:color w:val="auto"/>
        </w:rPr>
        <w:t xml:space="preserve">Estrutura da </w:t>
      </w:r>
      <w:r w:rsidR="00EB3D87" w:rsidRPr="001C3146">
        <w:rPr>
          <w:rFonts w:ascii="Times New Roman" w:hAnsi="Times New Roman" w:cs="Times New Roman"/>
          <w:color w:val="auto"/>
        </w:rPr>
        <w:t>Proteína</w:t>
      </w:r>
      <w:bookmarkEnd w:id="8"/>
    </w:p>
    <w:p w14:paraId="5203209B" w14:textId="77777777" w:rsidR="004B79E3" w:rsidRPr="001C3146" w:rsidRDefault="004B79E3" w:rsidP="00855A12">
      <w:pPr>
        <w:spacing w:line="360" w:lineRule="auto"/>
        <w:ind w:firstLine="709"/>
        <w:jc w:val="both"/>
        <w:rPr>
          <w:rFonts w:ascii="Times New Roman" w:hAnsi="Times New Roman" w:cs="Times New Roman"/>
          <w:sz w:val="24"/>
          <w:szCs w:val="24"/>
        </w:rPr>
      </w:pPr>
    </w:p>
    <w:p w14:paraId="1FE4C05A" w14:textId="78EB958E" w:rsidR="00855A12" w:rsidRDefault="00047EDF" w:rsidP="00855A12">
      <w:pPr>
        <w:spacing w:line="360" w:lineRule="auto"/>
        <w:ind w:firstLine="709"/>
        <w:jc w:val="both"/>
        <w:rPr>
          <w:ins w:id="9" w:author="Pedro Barros" w:date="2022-12-29T14:14:00Z"/>
          <w:rFonts w:ascii="Times New Roman" w:hAnsi="Times New Roman" w:cs="Times New Roman"/>
          <w:sz w:val="24"/>
          <w:szCs w:val="24"/>
        </w:rPr>
      </w:pPr>
      <w:r w:rsidRPr="001C3146">
        <w:rPr>
          <w:rFonts w:ascii="Times New Roman" w:hAnsi="Times New Roman" w:cs="Times New Roman"/>
          <w:noProof/>
        </w:rPr>
        <w:drawing>
          <wp:anchor distT="0" distB="0" distL="114300" distR="114300" simplePos="0" relativeHeight="251663360" behindDoc="1" locked="0" layoutInCell="1" allowOverlap="1" wp14:anchorId="4B42FBC2" wp14:editId="016352EA">
            <wp:simplePos x="0" y="0"/>
            <wp:positionH relativeFrom="margin">
              <wp:posOffset>975995</wp:posOffset>
            </wp:positionH>
            <wp:positionV relativeFrom="paragraph">
              <wp:posOffset>2113607</wp:posOffset>
            </wp:positionV>
            <wp:extent cx="3438525" cy="3438525"/>
            <wp:effectExtent l="0" t="0" r="9525" b="9525"/>
            <wp:wrapNone/>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1D00" w:rsidRPr="001C3146">
        <w:rPr>
          <w:rFonts w:ascii="Times New Roman" w:hAnsi="Times New Roman" w:cs="Times New Roman"/>
          <w:sz w:val="24"/>
          <w:szCs w:val="24"/>
        </w:rPr>
        <w:t>A proteína é constituída por 317 aminoácidos</w:t>
      </w:r>
      <w:r w:rsidR="006F5043">
        <w:rPr>
          <w:rFonts w:ascii="Times New Roman" w:hAnsi="Times New Roman" w:cs="Times New Roman"/>
          <w:sz w:val="24"/>
          <w:szCs w:val="24"/>
        </w:rPr>
        <w:t xml:space="preserve"> </w:t>
      </w:r>
      <w:r w:rsidR="0012658B">
        <w:rPr>
          <w:rFonts w:ascii="Times New Roman" w:hAnsi="Times New Roman" w:cs="Times New Roman"/>
          <w:sz w:val="24"/>
          <w:szCs w:val="24"/>
        </w:rPr>
        <w:t>(2)</w:t>
      </w:r>
      <w:r w:rsidR="009B1D00" w:rsidRPr="001C3146">
        <w:rPr>
          <w:rFonts w:ascii="Times New Roman" w:hAnsi="Times New Roman" w:cs="Times New Roman"/>
          <w:sz w:val="24"/>
          <w:szCs w:val="24"/>
        </w:rPr>
        <w:t xml:space="preserve">, apresenta estrutura </w:t>
      </w:r>
      <w:commentRangeStart w:id="10"/>
      <w:r w:rsidR="009B1D00" w:rsidRPr="001C3146">
        <w:rPr>
          <w:rFonts w:ascii="Times New Roman" w:hAnsi="Times New Roman" w:cs="Times New Roman"/>
          <w:sz w:val="24"/>
          <w:szCs w:val="24"/>
        </w:rPr>
        <w:t>tridimensional</w:t>
      </w:r>
      <w:commentRangeEnd w:id="10"/>
      <w:r w:rsidR="00E450A2">
        <w:rPr>
          <w:rStyle w:val="Refdecomentrio"/>
        </w:rPr>
        <w:commentReference w:id="10"/>
      </w:r>
      <w:r w:rsidR="001A29F9" w:rsidRPr="001C3146">
        <w:rPr>
          <w:rFonts w:ascii="Times New Roman" w:hAnsi="Times New Roman" w:cs="Times New Roman"/>
          <w:sz w:val="24"/>
          <w:szCs w:val="24"/>
        </w:rPr>
        <w:t xml:space="preserve"> </w:t>
      </w:r>
      <w:r w:rsidR="001341F0">
        <w:rPr>
          <w:rFonts w:ascii="Times New Roman" w:hAnsi="Times New Roman" w:cs="Times New Roman"/>
          <w:sz w:val="24"/>
          <w:szCs w:val="24"/>
        </w:rPr>
        <w:t xml:space="preserve">completa </w:t>
      </w:r>
      <w:r w:rsidR="001A29F9" w:rsidRPr="001C3146">
        <w:rPr>
          <w:rFonts w:ascii="Times New Roman" w:hAnsi="Times New Roman" w:cs="Times New Roman"/>
          <w:sz w:val="24"/>
          <w:szCs w:val="24"/>
        </w:rPr>
        <w:t>(</w:t>
      </w:r>
      <w:r w:rsidR="001A29F9" w:rsidRPr="001C3146">
        <w:rPr>
          <w:rFonts w:ascii="Times New Roman" w:hAnsi="Times New Roman" w:cs="Times New Roman"/>
          <w:i/>
          <w:iCs/>
          <w:sz w:val="24"/>
          <w:szCs w:val="24"/>
        </w:rPr>
        <w:t xml:space="preserve">Figura </w:t>
      </w:r>
      <w:r w:rsidR="00AC2936">
        <w:rPr>
          <w:rFonts w:ascii="Times New Roman" w:hAnsi="Times New Roman" w:cs="Times New Roman"/>
          <w:i/>
          <w:iCs/>
          <w:sz w:val="24"/>
          <w:szCs w:val="24"/>
        </w:rPr>
        <w:t>3</w:t>
      </w:r>
      <w:r w:rsidR="001A29F9" w:rsidRPr="001C3146">
        <w:rPr>
          <w:rFonts w:ascii="Times New Roman" w:hAnsi="Times New Roman" w:cs="Times New Roman"/>
          <w:sz w:val="24"/>
          <w:szCs w:val="24"/>
        </w:rPr>
        <w:t xml:space="preserve">) </w:t>
      </w:r>
      <w:r w:rsidR="001341F0">
        <w:rPr>
          <w:rFonts w:ascii="Times New Roman" w:hAnsi="Times New Roman" w:cs="Times New Roman"/>
          <w:sz w:val="24"/>
          <w:szCs w:val="24"/>
        </w:rPr>
        <w:t xml:space="preserve">obtida pelo </w:t>
      </w:r>
      <w:r w:rsidR="001A29F9" w:rsidRPr="001C3146">
        <w:rPr>
          <w:rFonts w:ascii="Times New Roman" w:hAnsi="Times New Roman" w:cs="Times New Roman"/>
          <w:sz w:val="24"/>
          <w:szCs w:val="24"/>
        </w:rPr>
        <w:t>método de X-Ray Diffraction</w:t>
      </w:r>
      <w:r w:rsidR="00A2769B" w:rsidRPr="001C3146">
        <w:rPr>
          <w:rFonts w:ascii="Times New Roman" w:hAnsi="Times New Roman" w:cs="Times New Roman"/>
          <w:sz w:val="24"/>
          <w:szCs w:val="24"/>
        </w:rPr>
        <w:t xml:space="preserve"> (</w:t>
      </w:r>
      <w:r w:rsidR="001C3146" w:rsidRPr="001C3146">
        <w:rPr>
          <w:rFonts w:ascii="Times New Roman" w:hAnsi="Times New Roman" w:cs="Times New Roman"/>
          <w:sz w:val="24"/>
          <w:szCs w:val="24"/>
        </w:rPr>
        <w:t>3</w:t>
      </w:r>
      <w:r w:rsidR="00A2769B" w:rsidRPr="001C3146">
        <w:rPr>
          <w:rFonts w:ascii="Times New Roman" w:hAnsi="Times New Roman" w:cs="Times New Roman"/>
          <w:sz w:val="24"/>
          <w:szCs w:val="24"/>
        </w:rPr>
        <w:t>)</w:t>
      </w:r>
      <w:r w:rsidR="001A29F9" w:rsidRPr="001C3146">
        <w:rPr>
          <w:rFonts w:ascii="Times New Roman" w:hAnsi="Times New Roman" w:cs="Times New Roman"/>
          <w:sz w:val="24"/>
          <w:szCs w:val="24"/>
        </w:rPr>
        <w:t>. A Apolipoproteína E é uma proteína que está associada a partículas de lípidos, que tem como função principal a mediação no transporte dos lípidos entre órgãos pelo plasma e pelos fluidos intestinais.</w:t>
      </w:r>
      <w:r w:rsidR="00855A12" w:rsidRPr="001C3146">
        <w:rPr>
          <w:rFonts w:ascii="Times New Roman" w:hAnsi="Times New Roman" w:cs="Times New Roman"/>
          <w:sz w:val="24"/>
          <w:szCs w:val="24"/>
        </w:rPr>
        <w:t xml:space="preserve"> A APOE é um componente importante das lipoproteínas plasmáticas, estando envolvido na sua produção e conversão. São moléculas anf</w:t>
      </w:r>
      <w:r w:rsidR="00A2769B" w:rsidRPr="001C3146">
        <w:rPr>
          <w:rFonts w:ascii="Times New Roman" w:hAnsi="Times New Roman" w:cs="Times New Roman"/>
          <w:sz w:val="24"/>
          <w:szCs w:val="24"/>
        </w:rPr>
        <w:t>i</w:t>
      </w:r>
      <w:r w:rsidR="00855A12" w:rsidRPr="001C3146">
        <w:rPr>
          <w:rFonts w:ascii="Times New Roman" w:hAnsi="Times New Roman" w:cs="Times New Roman"/>
          <w:sz w:val="24"/>
          <w:szCs w:val="24"/>
        </w:rPr>
        <w:t>páticas que interagem tanto com lípidos das lipoproteínas como com ambientes aquosos do plasma</w:t>
      </w:r>
      <w:r w:rsidR="00A2769B" w:rsidRPr="001C3146">
        <w:rPr>
          <w:rFonts w:ascii="Times New Roman" w:hAnsi="Times New Roman" w:cs="Times New Roman"/>
          <w:sz w:val="24"/>
          <w:szCs w:val="24"/>
        </w:rPr>
        <w:t xml:space="preserve"> </w:t>
      </w:r>
      <w:r w:rsidR="0012658B">
        <w:rPr>
          <w:rFonts w:ascii="Times New Roman" w:hAnsi="Times New Roman" w:cs="Times New Roman"/>
          <w:sz w:val="24"/>
          <w:szCs w:val="24"/>
        </w:rPr>
        <w:t>(2)</w:t>
      </w:r>
      <w:r w:rsidR="00855A12" w:rsidRPr="001C3146">
        <w:rPr>
          <w:rFonts w:ascii="Times New Roman" w:hAnsi="Times New Roman" w:cs="Times New Roman"/>
          <w:sz w:val="24"/>
          <w:szCs w:val="24"/>
        </w:rPr>
        <w:t xml:space="preserve">. </w:t>
      </w:r>
      <w:r w:rsidR="001341F0">
        <w:rPr>
          <w:rFonts w:ascii="Times New Roman" w:hAnsi="Times New Roman" w:cs="Times New Roman"/>
          <w:sz w:val="24"/>
          <w:szCs w:val="24"/>
        </w:rPr>
        <w:t>Localiza-se na região extracelular, no espaço extracelular, no núcleo, no citoplasma e no endossoma inicial</w:t>
      </w:r>
      <w:r w:rsidR="00855A12" w:rsidRPr="001C3146">
        <w:rPr>
          <w:rFonts w:ascii="Times New Roman" w:hAnsi="Times New Roman" w:cs="Times New Roman"/>
          <w:sz w:val="24"/>
          <w:szCs w:val="24"/>
        </w:rPr>
        <w:t>.</w:t>
      </w:r>
    </w:p>
    <w:p w14:paraId="45CAD9C4" w14:textId="05CAE48A" w:rsidR="00047EDF" w:rsidRDefault="00047EDF" w:rsidP="00855A12">
      <w:pPr>
        <w:rPr>
          <w:ins w:id="11" w:author="Pedro Barros" w:date="2022-12-29T14:15:00Z"/>
          <w:rFonts w:ascii="Times New Roman" w:hAnsi="Times New Roman" w:cs="Times New Roman"/>
        </w:rPr>
      </w:pPr>
    </w:p>
    <w:p w14:paraId="31D60C8B" w14:textId="13B381F9" w:rsidR="00047EDF" w:rsidRDefault="00047EDF" w:rsidP="00855A12">
      <w:pPr>
        <w:rPr>
          <w:ins w:id="12" w:author="Pedro Barros" w:date="2022-12-29T14:15:00Z"/>
          <w:rFonts w:ascii="Times New Roman" w:hAnsi="Times New Roman" w:cs="Times New Roman"/>
        </w:rPr>
      </w:pPr>
    </w:p>
    <w:p w14:paraId="6E0CD76A" w14:textId="58953C55" w:rsidR="00EB3D87" w:rsidRDefault="0014504F" w:rsidP="00855A12">
      <w:pPr>
        <w:rPr>
          <w:rFonts w:ascii="Times New Roman" w:hAnsi="Times New Roman" w:cs="Times New Roman"/>
        </w:rPr>
      </w:pPr>
      <w:r w:rsidRPr="001C3146">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62979F32" wp14:editId="6D59BB1E">
                <wp:simplePos x="0" y="0"/>
                <wp:positionH relativeFrom="column">
                  <wp:posOffset>1165225</wp:posOffset>
                </wp:positionH>
                <wp:positionV relativeFrom="paragraph">
                  <wp:posOffset>2652090</wp:posOffset>
                </wp:positionV>
                <wp:extent cx="3438525" cy="635"/>
                <wp:effectExtent l="0" t="0" r="3175" b="0"/>
                <wp:wrapNone/>
                <wp:docPr id="5" name="Text Box 5"/>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19531FD1" w14:textId="3D8C9CB5" w:rsidR="001A29F9" w:rsidRPr="00855A12" w:rsidRDefault="001A29F9" w:rsidP="001A29F9">
                            <w:pPr>
                              <w:pStyle w:val="Legenda"/>
                              <w:rPr>
                                <w:rFonts w:ascii="Times New Roman" w:hAnsi="Times New Roman" w:cs="Times New Roman"/>
                                <w:noProof/>
                              </w:rPr>
                            </w:pPr>
                            <w:r w:rsidRPr="00855A12">
                              <w:rPr>
                                <w:rFonts w:ascii="Times New Roman" w:hAnsi="Times New Roman" w:cs="Times New Roman"/>
                              </w:rPr>
                              <w:t xml:space="preserve">Figura </w:t>
                            </w:r>
                            <w:r w:rsidRPr="00855A12">
                              <w:rPr>
                                <w:rFonts w:ascii="Times New Roman" w:hAnsi="Times New Roman" w:cs="Times New Roman"/>
                              </w:rPr>
                              <w:fldChar w:fldCharType="begin"/>
                            </w:r>
                            <w:r w:rsidRPr="00855A12">
                              <w:rPr>
                                <w:rFonts w:ascii="Times New Roman" w:hAnsi="Times New Roman" w:cs="Times New Roman"/>
                              </w:rPr>
                              <w:instrText xml:space="preserve"> SEQ Figura \* ARABIC </w:instrText>
                            </w:r>
                            <w:r w:rsidRPr="00855A12">
                              <w:rPr>
                                <w:rFonts w:ascii="Times New Roman" w:hAnsi="Times New Roman" w:cs="Times New Roman"/>
                              </w:rPr>
                              <w:fldChar w:fldCharType="separate"/>
                            </w:r>
                            <w:r w:rsidR="00A71E09">
                              <w:rPr>
                                <w:rFonts w:ascii="Times New Roman" w:hAnsi="Times New Roman" w:cs="Times New Roman"/>
                                <w:noProof/>
                              </w:rPr>
                              <w:t>3</w:t>
                            </w:r>
                            <w:r w:rsidRPr="00855A12">
                              <w:rPr>
                                <w:rFonts w:ascii="Times New Roman" w:hAnsi="Times New Roman" w:cs="Times New Roman"/>
                              </w:rPr>
                              <w:fldChar w:fldCharType="end"/>
                            </w:r>
                            <w:r w:rsidRPr="00855A12">
                              <w:rPr>
                                <w:rFonts w:ascii="Times New Roman" w:hAnsi="Times New Roman" w:cs="Times New Roman"/>
                              </w:rPr>
                              <w:t>- Estrutura tridimensional APOE.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79F32" id="Text Box 5" o:spid="_x0000_s1029" type="#_x0000_t202" style="position:absolute;margin-left:91.75pt;margin-top:208.85pt;width:270.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" stroked="f">
                <v:textbox style="mso-fit-shape-to-text:t" inset="0,0,0,0">
                  <w:txbxContent>
                    <w:p w14:paraId="19531FD1" w14:textId="3D8C9CB5" w:rsidR="001A29F9" w:rsidRPr="00855A12" w:rsidRDefault="001A29F9" w:rsidP="001A29F9">
                      <w:pPr>
                        <w:pStyle w:val="Caption"/>
                        <w:rPr>
                          <w:rFonts w:ascii="Times New Roman" w:hAnsi="Times New Roman" w:cs="Times New Roman"/>
                          <w:noProof/>
                        </w:rPr>
                      </w:pPr>
                      <w:r w:rsidRPr="00855A12">
                        <w:rPr>
                          <w:rFonts w:ascii="Times New Roman" w:hAnsi="Times New Roman" w:cs="Times New Roman"/>
                        </w:rPr>
                        <w:t xml:space="preserve">Figura </w:t>
                      </w:r>
                      <w:r w:rsidRPr="00855A12">
                        <w:rPr>
                          <w:rFonts w:ascii="Times New Roman" w:hAnsi="Times New Roman" w:cs="Times New Roman"/>
                        </w:rPr>
                        <w:fldChar w:fldCharType="begin"/>
                      </w:r>
                      <w:r w:rsidRPr="00855A12">
                        <w:rPr>
                          <w:rFonts w:ascii="Times New Roman" w:hAnsi="Times New Roman" w:cs="Times New Roman"/>
                        </w:rPr>
                        <w:instrText xml:space="preserve"> SEQ Figura \* ARABIC </w:instrText>
                      </w:r>
                      <w:r w:rsidRPr="00855A12">
                        <w:rPr>
                          <w:rFonts w:ascii="Times New Roman" w:hAnsi="Times New Roman" w:cs="Times New Roman"/>
                        </w:rPr>
                        <w:fldChar w:fldCharType="separate"/>
                      </w:r>
                      <w:r w:rsidR="00A71E09">
                        <w:rPr>
                          <w:rFonts w:ascii="Times New Roman" w:hAnsi="Times New Roman" w:cs="Times New Roman"/>
                          <w:noProof/>
                        </w:rPr>
                        <w:t>3</w:t>
                      </w:r>
                      <w:r w:rsidRPr="00855A12">
                        <w:rPr>
                          <w:rFonts w:ascii="Times New Roman" w:hAnsi="Times New Roman" w:cs="Times New Roman"/>
                        </w:rPr>
                        <w:fldChar w:fldCharType="end"/>
                      </w:r>
                      <w:r w:rsidRPr="00855A12">
                        <w:rPr>
                          <w:rFonts w:ascii="Times New Roman" w:hAnsi="Times New Roman" w:cs="Times New Roman"/>
                        </w:rPr>
                        <w:t>- Estrutura tridimensional APOE.</w:t>
                      </w:r>
                    </w:p>
                  </w:txbxContent>
                </v:textbox>
              </v:shape>
            </w:pict>
          </mc:Fallback>
        </mc:AlternateContent>
      </w:r>
      <w:r w:rsidR="00855A12" w:rsidRPr="001C3146">
        <w:rPr>
          <w:rFonts w:ascii="Times New Roman" w:hAnsi="Times New Roman" w:cs="Times New Roman"/>
        </w:rPr>
        <w:br w:type="page"/>
      </w:r>
    </w:p>
    <w:p w14:paraId="703866E9" w14:textId="62E74770" w:rsidR="0012658B" w:rsidRPr="0012658B" w:rsidRDefault="0012658B" w:rsidP="0012658B">
      <w:pPr>
        <w:pStyle w:val="Ttulo1"/>
        <w:rPr>
          <w:rFonts w:ascii="Times New Roman" w:hAnsi="Times New Roman" w:cs="Times New Roman"/>
          <w:color w:val="auto"/>
        </w:rPr>
      </w:pPr>
      <w:bookmarkStart w:id="13" w:name="_Toc125465689"/>
      <w:r w:rsidRPr="0012658B">
        <w:rPr>
          <w:rFonts w:ascii="Times New Roman" w:hAnsi="Times New Roman" w:cs="Times New Roman"/>
          <w:color w:val="auto"/>
        </w:rPr>
        <w:lastRenderedPageBreak/>
        <w:t>Genes homólogos da APOE</w:t>
      </w:r>
      <w:bookmarkEnd w:id="13"/>
    </w:p>
    <w:p w14:paraId="30D0DF83" w14:textId="1CA58353" w:rsidR="0012658B" w:rsidRDefault="0012658B" w:rsidP="00855A12">
      <w:pPr>
        <w:rPr>
          <w:rFonts w:ascii="Times New Roman" w:hAnsi="Times New Roman" w:cs="Times New Roman"/>
        </w:rPr>
      </w:pPr>
    </w:p>
    <w:p w14:paraId="14ABB563" w14:textId="35DB8773" w:rsidR="0012658B" w:rsidRDefault="0012658B" w:rsidP="00855A12">
      <w:pPr>
        <w:rPr>
          <w:rFonts w:ascii="Times New Roman" w:hAnsi="Times New Roman" w:cs="Times New Roman"/>
        </w:rPr>
      </w:pPr>
    </w:p>
    <w:p w14:paraId="646EE7A8" w14:textId="4240AEA2" w:rsidR="0012658B" w:rsidRDefault="00931FF6" w:rsidP="007B058B">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EA7790">
        <w:rPr>
          <w:rFonts w:ascii="Times New Roman" w:hAnsi="Times New Roman" w:cs="Times New Roman"/>
          <w:sz w:val="24"/>
          <w:szCs w:val="24"/>
        </w:rPr>
        <w:t xml:space="preserve">Escolhemos </w:t>
      </w:r>
      <w:r w:rsidR="005117EF">
        <w:rPr>
          <w:rFonts w:ascii="Times New Roman" w:hAnsi="Times New Roman" w:cs="Times New Roman"/>
          <w:sz w:val="24"/>
          <w:szCs w:val="24"/>
        </w:rPr>
        <w:t>10</w:t>
      </w:r>
      <w:r w:rsidR="00EA7790">
        <w:rPr>
          <w:rFonts w:ascii="Times New Roman" w:hAnsi="Times New Roman" w:cs="Times New Roman"/>
          <w:sz w:val="24"/>
          <w:szCs w:val="24"/>
        </w:rPr>
        <w:t xml:space="preserve"> genes ortólogos da APOE</w:t>
      </w:r>
      <w:r>
        <w:rPr>
          <w:rFonts w:ascii="Times New Roman" w:hAnsi="Times New Roman" w:cs="Times New Roman"/>
          <w:sz w:val="24"/>
          <w:szCs w:val="24"/>
        </w:rPr>
        <w:t xml:space="preserve">, sendo eles o da </w:t>
      </w:r>
      <w:r w:rsidR="00EA7790" w:rsidRPr="00EA7790">
        <w:rPr>
          <w:rFonts w:ascii="Times New Roman" w:hAnsi="Times New Roman" w:cs="Times New Roman"/>
          <w:i/>
          <w:iCs/>
          <w:sz w:val="24"/>
          <w:szCs w:val="24"/>
        </w:rPr>
        <w:t>Rhinopithecus bieti</w:t>
      </w:r>
      <w:r>
        <w:rPr>
          <w:rFonts w:ascii="Times New Roman" w:hAnsi="Times New Roman" w:cs="Times New Roman"/>
          <w:sz w:val="24"/>
          <w:szCs w:val="24"/>
        </w:rPr>
        <w:t xml:space="preserve">, </w:t>
      </w:r>
      <w:r w:rsidR="00EA7790" w:rsidRPr="00EA7790">
        <w:rPr>
          <w:rFonts w:ascii="Times New Roman" w:hAnsi="Times New Roman" w:cs="Times New Roman"/>
          <w:i/>
          <w:iCs/>
          <w:sz w:val="24"/>
          <w:szCs w:val="24"/>
        </w:rPr>
        <w:t>Mus spretus</w:t>
      </w:r>
      <w:r>
        <w:rPr>
          <w:rFonts w:ascii="Times New Roman" w:hAnsi="Times New Roman" w:cs="Times New Roman"/>
          <w:sz w:val="24"/>
          <w:szCs w:val="24"/>
        </w:rPr>
        <w:t xml:space="preserve">¸ </w:t>
      </w:r>
      <w:r w:rsidR="00EA7790" w:rsidRPr="00EA7790">
        <w:rPr>
          <w:rFonts w:ascii="Times New Roman" w:hAnsi="Times New Roman" w:cs="Times New Roman"/>
          <w:i/>
          <w:iCs/>
          <w:sz w:val="24"/>
          <w:szCs w:val="24"/>
        </w:rPr>
        <w:t>Bison bison bison</w:t>
      </w:r>
      <w:r>
        <w:rPr>
          <w:rFonts w:ascii="Times New Roman" w:hAnsi="Times New Roman" w:cs="Times New Roman"/>
          <w:sz w:val="24"/>
          <w:szCs w:val="24"/>
        </w:rPr>
        <w:t xml:space="preserve">, </w:t>
      </w:r>
      <w:r w:rsidRPr="00931FF6">
        <w:rPr>
          <w:rFonts w:ascii="Times New Roman" w:hAnsi="Times New Roman" w:cs="Times New Roman"/>
          <w:i/>
          <w:iCs/>
          <w:sz w:val="24"/>
          <w:szCs w:val="24"/>
        </w:rPr>
        <w:t>Canis lupus familiaris</w:t>
      </w:r>
      <w:r>
        <w:rPr>
          <w:rFonts w:ascii="Times New Roman" w:hAnsi="Times New Roman" w:cs="Times New Roman"/>
          <w:sz w:val="24"/>
          <w:szCs w:val="24"/>
        </w:rPr>
        <w:t xml:space="preserve">, </w:t>
      </w:r>
      <w:r w:rsidR="00EA7790" w:rsidRPr="00EA7790">
        <w:rPr>
          <w:rFonts w:ascii="Times New Roman" w:hAnsi="Times New Roman" w:cs="Times New Roman"/>
          <w:i/>
          <w:iCs/>
          <w:sz w:val="24"/>
          <w:szCs w:val="24"/>
        </w:rPr>
        <w:t>Neovison vison</w:t>
      </w:r>
      <w:r>
        <w:rPr>
          <w:rFonts w:ascii="Times New Roman" w:hAnsi="Times New Roman" w:cs="Times New Roman"/>
          <w:sz w:val="24"/>
          <w:szCs w:val="24"/>
        </w:rPr>
        <w:t xml:space="preserve">, </w:t>
      </w:r>
      <w:r w:rsidR="00EA7790" w:rsidRPr="00EA7790">
        <w:rPr>
          <w:rFonts w:ascii="Times New Roman" w:hAnsi="Times New Roman" w:cs="Times New Roman"/>
          <w:i/>
          <w:iCs/>
          <w:sz w:val="24"/>
          <w:szCs w:val="24"/>
        </w:rPr>
        <w:t>Chelonoidis abingdonii</w:t>
      </w:r>
      <w:r>
        <w:rPr>
          <w:rFonts w:ascii="Times New Roman" w:hAnsi="Times New Roman" w:cs="Times New Roman"/>
          <w:sz w:val="24"/>
          <w:szCs w:val="24"/>
        </w:rPr>
        <w:t>,</w:t>
      </w:r>
      <w:r w:rsidR="001E060E">
        <w:rPr>
          <w:rFonts w:ascii="Times New Roman" w:hAnsi="Times New Roman" w:cs="Times New Roman"/>
          <w:sz w:val="24"/>
          <w:szCs w:val="24"/>
        </w:rPr>
        <w:t xml:space="preserve"> </w:t>
      </w:r>
      <w:r w:rsidR="00EA7790" w:rsidRPr="00EA7790">
        <w:rPr>
          <w:rFonts w:ascii="Times New Roman" w:hAnsi="Times New Roman" w:cs="Times New Roman"/>
          <w:i/>
          <w:iCs/>
          <w:sz w:val="24"/>
          <w:szCs w:val="24"/>
        </w:rPr>
        <w:t>Poecilia formosa</w:t>
      </w:r>
      <w:r w:rsidR="001E060E">
        <w:rPr>
          <w:rFonts w:ascii="Times New Roman" w:hAnsi="Times New Roman" w:cs="Times New Roman"/>
          <w:sz w:val="24"/>
          <w:szCs w:val="24"/>
        </w:rPr>
        <w:t xml:space="preserve">, </w:t>
      </w:r>
      <w:r w:rsidR="00EA7790" w:rsidRPr="00EA7790">
        <w:rPr>
          <w:rFonts w:ascii="Times New Roman" w:hAnsi="Times New Roman" w:cs="Times New Roman"/>
          <w:i/>
          <w:iCs/>
          <w:sz w:val="24"/>
          <w:szCs w:val="24"/>
        </w:rPr>
        <w:t>Labrus bergylta</w:t>
      </w:r>
      <w:r w:rsidR="005117EF">
        <w:rPr>
          <w:rFonts w:ascii="Times New Roman" w:hAnsi="Times New Roman" w:cs="Times New Roman"/>
          <w:i/>
          <w:iCs/>
          <w:sz w:val="24"/>
          <w:szCs w:val="24"/>
        </w:rPr>
        <w:t xml:space="preserve">, </w:t>
      </w:r>
      <w:r w:rsidR="005117EF" w:rsidRPr="005117EF">
        <w:rPr>
          <w:rFonts w:ascii="Times New Roman" w:hAnsi="Times New Roman" w:cs="Times New Roman"/>
          <w:i/>
          <w:iCs/>
          <w:sz w:val="24"/>
          <w:szCs w:val="24"/>
        </w:rPr>
        <w:t>Equus caballus</w:t>
      </w:r>
      <w:r w:rsidR="005117EF">
        <w:rPr>
          <w:rFonts w:ascii="Times New Roman" w:hAnsi="Times New Roman" w:cs="Times New Roman"/>
          <w:i/>
          <w:iCs/>
          <w:sz w:val="24"/>
          <w:szCs w:val="24"/>
        </w:rPr>
        <w:t xml:space="preserve">, </w:t>
      </w:r>
      <w:r w:rsidR="005117EF" w:rsidRPr="005117EF">
        <w:rPr>
          <w:rFonts w:ascii="Times New Roman" w:hAnsi="Times New Roman" w:cs="Times New Roman"/>
          <w:i/>
          <w:iCs/>
          <w:sz w:val="24"/>
          <w:szCs w:val="24"/>
        </w:rPr>
        <w:t>Macaca nemestrina</w:t>
      </w:r>
      <w:r w:rsidR="00EA7790">
        <w:rPr>
          <w:rFonts w:ascii="Times New Roman" w:hAnsi="Times New Roman" w:cs="Times New Roman"/>
          <w:i/>
          <w:iCs/>
          <w:sz w:val="24"/>
          <w:szCs w:val="24"/>
        </w:rPr>
        <w:t>.</w:t>
      </w:r>
    </w:p>
    <w:p w14:paraId="2D6EFB82" w14:textId="334FC17D" w:rsidR="005117EF" w:rsidRDefault="00EA7790" w:rsidP="005117EF">
      <w:pPr>
        <w:keepNext/>
      </w:pPr>
      <w:r>
        <w:rPr>
          <w:rFonts w:ascii="Times New Roman" w:hAnsi="Times New Roman" w:cs="Times New Roman"/>
          <w:sz w:val="24"/>
          <w:szCs w:val="24"/>
        </w:rPr>
        <w:tab/>
      </w:r>
      <w:r w:rsidR="005117EF">
        <w:rPr>
          <w:rFonts w:ascii="Times New Roman" w:hAnsi="Times New Roman" w:cs="Times New Roman"/>
          <w:noProof/>
          <w:sz w:val="24"/>
          <w:szCs w:val="24"/>
        </w:rPr>
        <w:drawing>
          <wp:inline distT="0" distB="0" distL="0" distR="0" wp14:anchorId="1EA61189" wp14:editId="11D8FB3B">
            <wp:extent cx="539115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838450"/>
                    </a:xfrm>
                    <a:prstGeom prst="rect">
                      <a:avLst/>
                    </a:prstGeom>
                    <a:noFill/>
                    <a:ln>
                      <a:noFill/>
                    </a:ln>
                  </pic:spPr>
                </pic:pic>
              </a:graphicData>
            </a:graphic>
          </wp:inline>
        </w:drawing>
      </w:r>
    </w:p>
    <w:p w14:paraId="4A630751" w14:textId="04F60B0F" w:rsidR="0012658B" w:rsidRDefault="005117EF" w:rsidP="00A71E09">
      <w:pPr>
        <w:pStyle w:val="Legenda"/>
        <w:rPr>
          <w:rFonts w:ascii="Times New Roman" w:hAnsi="Times New Roman" w:cs="Times New Roman"/>
        </w:rPr>
      </w:pPr>
      <w:r>
        <w:t xml:space="preserve">Figura </w:t>
      </w:r>
      <w:fldSimple w:instr=" SEQ Figura \* ARABIC ">
        <w:r w:rsidR="00A71E09">
          <w:rPr>
            <w:noProof/>
          </w:rPr>
          <w:t>4</w:t>
        </w:r>
      </w:fldSimple>
      <w:r>
        <w:t xml:space="preserve"> - Alignment dos genes ortólogos</w:t>
      </w:r>
      <w:r w:rsidR="00A71E09">
        <w:t xml:space="preserve"> da apoe</w:t>
      </w:r>
      <w:r>
        <w:t>.</w:t>
      </w:r>
    </w:p>
    <w:p w14:paraId="58D154C6" w14:textId="179EF880" w:rsidR="00A71E09" w:rsidRDefault="00A71E09" w:rsidP="00A71E09">
      <w:pPr>
        <w:keepNext/>
      </w:pPr>
    </w:p>
    <w:p w14:paraId="5F95C1D1" w14:textId="31CC7373" w:rsidR="0012658B" w:rsidRPr="00A71E09" w:rsidRDefault="0012658B" w:rsidP="00855A12">
      <w:pPr>
        <w:rPr>
          <w:rFonts w:ascii="Times New Roman" w:hAnsi="Times New Roman" w:cs="Times New Roman"/>
        </w:rPr>
      </w:pPr>
    </w:p>
    <w:p w14:paraId="0B75E17E" w14:textId="3A87044F" w:rsidR="0012658B" w:rsidRPr="007B058B" w:rsidRDefault="007B058B" w:rsidP="007B058B">
      <w:pPr>
        <w:pStyle w:val="Ttulo1"/>
        <w:rPr>
          <w:rFonts w:ascii="Times New Roman" w:hAnsi="Times New Roman" w:cs="Times New Roman"/>
          <w:color w:val="auto"/>
        </w:rPr>
      </w:pPr>
      <w:bookmarkStart w:id="14" w:name="_Toc125465690"/>
      <w:r w:rsidRPr="007B058B">
        <w:rPr>
          <w:rFonts w:ascii="Times New Roman" w:hAnsi="Times New Roman" w:cs="Times New Roman"/>
          <w:color w:val="auto"/>
        </w:rPr>
        <w:t>Análise da árvore filogenética</w:t>
      </w:r>
      <w:bookmarkEnd w:id="14"/>
    </w:p>
    <w:p w14:paraId="68BD1B52" w14:textId="77777777" w:rsidR="007B058B" w:rsidRPr="007B058B" w:rsidRDefault="007B058B" w:rsidP="007B058B">
      <w:pPr>
        <w:rPr>
          <w:rFonts w:ascii="Times New Roman" w:hAnsi="Times New Roman" w:cs="Times New Roman"/>
        </w:rPr>
      </w:pPr>
    </w:p>
    <w:p w14:paraId="54D1F65A" w14:textId="77777777" w:rsidR="007B058B" w:rsidRPr="008341D6" w:rsidRDefault="007B058B" w:rsidP="007B058B">
      <w:pPr>
        <w:spacing w:line="360" w:lineRule="auto"/>
        <w:ind w:firstLine="709"/>
        <w:jc w:val="both"/>
        <w:rPr>
          <w:rFonts w:ascii="Times New Roman" w:hAnsi="Times New Roman" w:cs="Times New Roman"/>
          <w:sz w:val="24"/>
          <w:szCs w:val="24"/>
        </w:rPr>
      </w:pPr>
      <w:r w:rsidRPr="008341D6">
        <w:rPr>
          <w:rFonts w:ascii="Times New Roman" w:hAnsi="Times New Roman" w:cs="Times New Roman"/>
          <w:sz w:val="24"/>
          <w:szCs w:val="24"/>
        </w:rPr>
        <w:t xml:space="preserve">Na árvore filogenética do gene APOE, identificamos que é uma Rooted tree, o gene mais distante é o </w:t>
      </w:r>
      <w:r w:rsidRPr="008341D6">
        <w:rPr>
          <w:rFonts w:ascii="Times New Roman" w:hAnsi="Times New Roman" w:cs="Times New Roman"/>
          <w:color w:val="000000"/>
          <w:sz w:val="24"/>
          <w:szCs w:val="24"/>
          <w:shd w:val="clear" w:color="auto" w:fill="FFFFFF"/>
        </w:rPr>
        <w:t>ENSDORP00000003348 Dord/1-822 pois só apresenta um ramo e liga-se diretamente à root e os três genes mais próximos são o ENSMSIP00000008111 Mspi/1-933, MGP SPRETEiJ P0081119 Mspr/1-933 e ENSMUSP00000133302 Mmus/1-933 porque são os que apresentam mais ramificações.</w:t>
      </w:r>
    </w:p>
    <w:p w14:paraId="19D9EC65" w14:textId="2FC8D3C3" w:rsidR="0012658B" w:rsidRPr="008341D6" w:rsidRDefault="0012658B" w:rsidP="007B058B">
      <w:pPr>
        <w:spacing w:line="360" w:lineRule="auto"/>
        <w:rPr>
          <w:rFonts w:ascii="Times New Roman" w:hAnsi="Times New Roman" w:cs="Times New Roman"/>
          <w:sz w:val="24"/>
          <w:szCs w:val="24"/>
        </w:rPr>
      </w:pPr>
    </w:p>
    <w:p w14:paraId="4670A752" w14:textId="497BB399" w:rsidR="0012658B" w:rsidRPr="007B058B" w:rsidRDefault="0012658B" w:rsidP="007B058B">
      <w:pPr>
        <w:spacing w:line="360" w:lineRule="auto"/>
        <w:rPr>
          <w:rFonts w:ascii="Times New Roman" w:hAnsi="Times New Roman" w:cs="Times New Roman"/>
        </w:rPr>
      </w:pPr>
    </w:p>
    <w:p w14:paraId="29A5C6A1" w14:textId="72DF3056" w:rsidR="0012658B" w:rsidRPr="007B058B" w:rsidRDefault="0012658B" w:rsidP="007B058B">
      <w:pPr>
        <w:spacing w:line="360" w:lineRule="auto"/>
        <w:rPr>
          <w:rFonts w:ascii="Times New Roman" w:hAnsi="Times New Roman" w:cs="Times New Roman"/>
        </w:rPr>
      </w:pPr>
    </w:p>
    <w:p w14:paraId="27AF1B52" w14:textId="50FCC4BA" w:rsidR="0012658B" w:rsidRPr="00A71E09" w:rsidRDefault="0012658B" w:rsidP="007B058B">
      <w:pPr>
        <w:spacing w:line="360" w:lineRule="auto"/>
        <w:rPr>
          <w:rFonts w:ascii="Times New Roman" w:hAnsi="Times New Roman" w:cs="Times New Roman"/>
        </w:rPr>
      </w:pPr>
    </w:p>
    <w:p w14:paraId="0C13F67B" w14:textId="52AACCEE" w:rsidR="0012658B" w:rsidRPr="00A71E09" w:rsidRDefault="00A71E09" w:rsidP="00855A12">
      <w:pPr>
        <w:rPr>
          <w:rFonts w:ascii="Times New Roman" w:hAnsi="Times New Roman" w:cs="Times New Roman"/>
        </w:rPr>
      </w:pPr>
      <w:r>
        <w:rPr>
          <w:noProof/>
        </w:rPr>
        <w:lastRenderedPageBreak/>
        <mc:AlternateContent>
          <mc:Choice Requires="wps">
            <w:drawing>
              <wp:anchor distT="0" distB="0" distL="114300" distR="114300" simplePos="0" relativeHeight="251674624" behindDoc="0" locked="0" layoutInCell="1" allowOverlap="1" wp14:anchorId="7D849642" wp14:editId="66096D1D">
                <wp:simplePos x="0" y="0"/>
                <wp:positionH relativeFrom="column">
                  <wp:posOffset>-52070</wp:posOffset>
                </wp:positionH>
                <wp:positionV relativeFrom="paragraph">
                  <wp:posOffset>8389620</wp:posOffset>
                </wp:positionV>
                <wp:extent cx="24288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67E7C950" w14:textId="25E32CA0" w:rsidR="00A71E09" w:rsidRPr="00F323A0" w:rsidRDefault="00A71E09" w:rsidP="00A71E09">
                            <w:pPr>
                              <w:pStyle w:val="Legenda"/>
                              <w:rPr>
                                <w:rFonts w:ascii="Times New Roman" w:hAnsi="Times New Roman" w:cs="Times New Roman"/>
                                <w:noProof/>
                              </w:rPr>
                            </w:pPr>
                            <w:r>
                              <w:t>Figura 5 - Rooted tree do gene APOE.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49642" id="Text Box 12" o:spid="_x0000_s1030" type="#_x0000_t202" style="position:absolute;margin-left:-4.1pt;margin-top:660.6pt;width:191.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q7GwIAAD8EAAAOAAAAZHJzL2Uyb0RvYy54bWysU8Fu2zAMvQ/YPwi6L06ytgu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0ZjqbfbrlTFLs7uN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" stroked="f">
                <v:textbox style="mso-fit-shape-to-text:t" inset="0,0,0,0">
                  <w:txbxContent>
                    <w:p w14:paraId="67E7C950" w14:textId="25E32CA0" w:rsidR="00A71E09" w:rsidRPr="00F323A0" w:rsidRDefault="00A71E09" w:rsidP="00A71E09">
                      <w:pPr>
                        <w:pStyle w:val="Caption"/>
                        <w:rPr>
                          <w:rFonts w:ascii="Times New Roman" w:hAnsi="Times New Roman" w:cs="Times New Roman"/>
                          <w:noProof/>
                        </w:rPr>
                      </w:pPr>
                      <w:r>
                        <w:t>Figura 5 - Rooted tree do gene APOE.</w:t>
                      </w:r>
                    </w:p>
                  </w:txbxContent>
                </v:textbox>
                <w10:wrap type="square"/>
              </v:shape>
            </w:pict>
          </mc:Fallback>
        </mc:AlternateContent>
      </w:r>
      <w:r>
        <w:rPr>
          <w:rFonts w:ascii="Times New Roman" w:hAnsi="Times New Roman" w:cs="Times New Roman"/>
          <w:noProof/>
        </w:rPr>
        <w:drawing>
          <wp:anchor distT="0" distB="0" distL="114300" distR="114300" simplePos="0" relativeHeight="251672576" behindDoc="1" locked="0" layoutInCell="1" allowOverlap="1" wp14:anchorId="19273A9D" wp14:editId="15AD4722">
            <wp:simplePos x="0" y="0"/>
            <wp:positionH relativeFrom="column">
              <wp:posOffset>-52070</wp:posOffset>
            </wp:positionH>
            <wp:positionV relativeFrom="paragraph">
              <wp:posOffset>0</wp:posOffset>
            </wp:positionV>
            <wp:extent cx="2428875" cy="833247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833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CED0" w14:textId="424C3E3C" w:rsidR="0012658B" w:rsidRPr="00A71E09" w:rsidRDefault="0012658B" w:rsidP="00855A12">
      <w:pPr>
        <w:rPr>
          <w:rFonts w:ascii="Times New Roman" w:hAnsi="Times New Roman" w:cs="Times New Roman"/>
        </w:rPr>
      </w:pPr>
    </w:p>
    <w:p w14:paraId="01FC4D75" w14:textId="6EB19EAB" w:rsidR="0012658B" w:rsidRPr="00A71E09" w:rsidRDefault="0012658B" w:rsidP="00855A12">
      <w:pPr>
        <w:rPr>
          <w:rFonts w:ascii="Times New Roman" w:hAnsi="Times New Roman" w:cs="Times New Roman"/>
        </w:rPr>
      </w:pPr>
    </w:p>
    <w:p w14:paraId="2F21002E" w14:textId="4D28ABAD" w:rsidR="0012658B" w:rsidRPr="00A71E09" w:rsidRDefault="0012658B" w:rsidP="00855A12">
      <w:pPr>
        <w:rPr>
          <w:rFonts w:ascii="Times New Roman" w:hAnsi="Times New Roman" w:cs="Times New Roman"/>
        </w:rPr>
      </w:pPr>
    </w:p>
    <w:p w14:paraId="2C4ED820" w14:textId="4B3511C3" w:rsidR="0012658B" w:rsidRPr="00A71E09" w:rsidRDefault="0012658B" w:rsidP="00855A12">
      <w:pPr>
        <w:rPr>
          <w:rFonts w:ascii="Times New Roman" w:hAnsi="Times New Roman" w:cs="Times New Roman"/>
        </w:rPr>
      </w:pPr>
    </w:p>
    <w:p w14:paraId="4DF73EB4" w14:textId="4DA02476" w:rsidR="0012658B" w:rsidRPr="00A71E09" w:rsidRDefault="0012658B" w:rsidP="00855A12">
      <w:pPr>
        <w:rPr>
          <w:rFonts w:ascii="Times New Roman" w:hAnsi="Times New Roman" w:cs="Times New Roman"/>
        </w:rPr>
      </w:pPr>
    </w:p>
    <w:p w14:paraId="13A395E4" w14:textId="1CA56B67" w:rsidR="0012658B" w:rsidRPr="00A71E09" w:rsidRDefault="0012658B" w:rsidP="00855A12">
      <w:pPr>
        <w:rPr>
          <w:rFonts w:ascii="Times New Roman" w:hAnsi="Times New Roman" w:cs="Times New Roman"/>
        </w:rPr>
      </w:pPr>
    </w:p>
    <w:p w14:paraId="11161A79" w14:textId="43538505" w:rsidR="0012658B" w:rsidRDefault="0012658B" w:rsidP="00855A12">
      <w:pPr>
        <w:rPr>
          <w:rFonts w:ascii="Times New Roman" w:hAnsi="Times New Roman" w:cs="Times New Roman"/>
        </w:rPr>
      </w:pPr>
    </w:p>
    <w:p w14:paraId="7622E302" w14:textId="336BCDE5" w:rsidR="00A71E09" w:rsidRDefault="00A71E09" w:rsidP="00855A12">
      <w:pPr>
        <w:rPr>
          <w:rFonts w:ascii="Times New Roman" w:hAnsi="Times New Roman" w:cs="Times New Roman"/>
        </w:rPr>
      </w:pPr>
    </w:p>
    <w:p w14:paraId="49C6A1EF" w14:textId="643F1C33" w:rsidR="00A71E09" w:rsidRDefault="00A71E09" w:rsidP="00855A12">
      <w:pPr>
        <w:rPr>
          <w:rFonts w:ascii="Times New Roman" w:hAnsi="Times New Roman" w:cs="Times New Roman"/>
        </w:rPr>
      </w:pPr>
    </w:p>
    <w:p w14:paraId="6429AA37" w14:textId="2D73EA15" w:rsidR="00A71E09" w:rsidRDefault="00A71E09" w:rsidP="00855A12">
      <w:pPr>
        <w:rPr>
          <w:rFonts w:ascii="Times New Roman" w:hAnsi="Times New Roman" w:cs="Times New Roman"/>
        </w:rPr>
      </w:pPr>
    </w:p>
    <w:p w14:paraId="52E7E2E5" w14:textId="24F85F08" w:rsidR="00A71E09" w:rsidRDefault="00A71E09" w:rsidP="00855A12">
      <w:pPr>
        <w:rPr>
          <w:rFonts w:ascii="Times New Roman" w:hAnsi="Times New Roman" w:cs="Times New Roman"/>
        </w:rPr>
      </w:pPr>
    </w:p>
    <w:p w14:paraId="676288B3" w14:textId="4A233037" w:rsidR="00A71E09" w:rsidRDefault="00A71E09" w:rsidP="00855A12">
      <w:pPr>
        <w:rPr>
          <w:rFonts w:ascii="Times New Roman" w:hAnsi="Times New Roman" w:cs="Times New Roman"/>
        </w:rPr>
      </w:pPr>
    </w:p>
    <w:p w14:paraId="42FD8B1E" w14:textId="13CECF46" w:rsidR="00A71E09" w:rsidRDefault="00A71E09" w:rsidP="00855A12">
      <w:pPr>
        <w:rPr>
          <w:rFonts w:ascii="Times New Roman" w:hAnsi="Times New Roman" w:cs="Times New Roman"/>
        </w:rPr>
      </w:pPr>
    </w:p>
    <w:p w14:paraId="7FF26DF1" w14:textId="51BE80A7" w:rsidR="00A71E09" w:rsidRDefault="00A71E09" w:rsidP="00855A12">
      <w:pPr>
        <w:rPr>
          <w:rFonts w:ascii="Times New Roman" w:hAnsi="Times New Roman" w:cs="Times New Roman"/>
        </w:rPr>
      </w:pPr>
    </w:p>
    <w:p w14:paraId="145A5858" w14:textId="68FBDAFE" w:rsidR="00A71E09" w:rsidRDefault="00A71E09" w:rsidP="00855A12">
      <w:pPr>
        <w:rPr>
          <w:rFonts w:ascii="Times New Roman" w:hAnsi="Times New Roman" w:cs="Times New Roman"/>
        </w:rPr>
      </w:pPr>
    </w:p>
    <w:p w14:paraId="210D36DD" w14:textId="12FE880A" w:rsidR="00A71E09" w:rsidRDefault="00A71E09" w:rsidP="00855A12">
      <w:pPr>
        <w:rPr>
          <w:rFonts w:ascii="Times New Roman" w:hAnsi="Times New Roman" w:cs="Times New Roman"/>
        </w:rPr>
      </w:pPr>
    </w:p>
    <w:p w14:paraId="49B5B39C" w14:textId="5AB8488E" w:rsidR="00A71E09" w:rsidRDefault="00A71E09" w:rsidP="00855A12">
      <w:pPr>
        <w:rPr>
          <w:rFonts w:ascii="Times New Roman" w:hAnsi="Times New Roman" w:cs="Times New Roman"/>
        </w:rPr>
      </w:pPr>
    </w:p>
    <w:p w14:paraId="6AC4441A" w14:textId="06759575" w:rsidR="00A71E09" w:rsidRDefault="00A71E09" w:rsidP="00855A12">
      <w:pPr>
        <w:rPr>
          <w:rFonts w:ascii="Times New Roman" w:hAnsi="Times New Roman" w:cs="Times New Roman"/>
        </w:rPr>
      </w:pPr>
    </w:p>
    <w:p w14:paraId="67F34E4B" w14:textId="7C0F7433" w:rsidR="00A71E09" w:rsidRDefault="00A71E09" w:rsidP="00855A12">
      <w:pPr>
        <w:rPr>
          <w:rFonts w:ascii="Times New Roman" w:hAnsi="Times New Roman" w:cs="Times New Roman"/>
        </w:rPr>
      </w:pPr>
    </w:p>
    <w:p w14:paraId="77E9CA60" w14:textId="5F05BCD5" w:rsidR="00A71E09" w:rsidRDefault="00A71E09" w:rsidP="00855A12">
      <w:pPr>
        <w:rPr>
          <w:rFonts w:ascii="Times New Roman" w:hAnsi="Times New Roman" w:cs="Times New Roman"/>
        </w:rPr>
      </w:pPr>
    </w:p>
    <w:p w14:paraId="7A2A303C" w14:textId="3F896D7A" w:rsidR="00A71E09" w:rsidRDefault="00A71E09" w:rsidP="00855A12">
      <w:pPr>
        <w:rPr>
          <w:rFonts w:ascii="Times New Roman" w:hAnsi="Times New Roman" w:cs="Times New Roman"/>
        </w:rPr>
      </w:pPr>
    </w:p>
    <w:p w14:paraId="1639A894" w14:textId="3D0505A4" w:rsidR="00A71E09" w:rsidRDefault="00A71E09" w:rsidP="00855A12">
      <w:pPr>
        <w:rPr>
          <w:rFonts w:ascii="Times New Roman" w:hAnsi="Times New Roman" w:cs="Times New Roman"/>
        </w:rPr>
      </w:pPr>
    </w:p>
    <w:p w14:paraId="04B6302F" w14:textId="5C63391D" w:rsidR="00A71E09" w:rsidRDefault="00A71E09" w:rsidP="00855A12">
      <w:pPr>
        <w:rPr>
          <w:rFonts w:ascii="Times New Roman" w:hAnsi="Times New Roman" w:cs="Times New Roman"/>
        </w:rPr>
      </w:pPr>
    </w:p>
    <w:p w14:paraId="6592F6A8" w14:textId="520D852A" w:rsidR="00A71E09" w:rsidRDefault="00A71E09" w:rsidP="00855A12">
      <w:pPr>
        <w:rPr>
          <w:rFonts w:ascii="Times New Roman" w:hAnsi="Times New Roman" w:cs="Times New Roman"/>
        </w:rPr>
      </w:pPr>
    </w:p>
    <w:p w14:paraId="6BBA78F1" w14:textId="6BBEA9D6" w:rsidR="00A71E09" w:rsidRDefault="00A71E09" w:rsidP="00855A12">
      <w:pPr>
        <w:rPr>
          <w:rFonts w:ascii="Times New Roman" w:hAnsi="Times New Roman" w:cs="Times New Roman"/>
        </w:rPr>
      </w:pPr>
    </w:p>
    <w:p w14:paraId="0C86735A" w14:textId="1D03F9DF" w:rsidR="00A71E09" w:rsidRDefault="00A71E09" w:rsidP="00855A12">
      <w:pPr>
        <w:rPr>
          <w:rFonts w:ascii="Times New Roman" w:hAnsi="Times New Roman" w:cs="Times New Roman"/>
        </w:rPr>
      </w:pPr>
    </w:p>
    <w:p w14:paraId="3C95A000" w14:textId="77777777" w:rsidR="00A71E09" w:rsidRDefault="00A71E09" w:rsidP="00855A12">
      <w:pPr>
        <w:rPr>
          <w:rFonts w:ascii="Times New Roman" w:hAnsi="Times New Roman" w:cs="Times New Roman"/>
        </w:rPr>
      </w:pPr>
    </w:p>
    <w:p w14:paraId="09DAB362" w14:textId="77777777" w:rsidR="00A71E09" w:rsidRPr="00A71E09" w:rsidRDefault="00A71E09" w:rsidP="00855A12">
      <w:pPr>
        <w:rPr>
          <w:rFonts w:ascii="Times New Roman" w:hAnsi="Times New Roman" w:cs="Times New Roman"/>
        </w:rPr>
      </w:pPr>
    </w:p>
    <w:p w14:paraId="591E9B21" w14:textId="1A99B913" w:rsidR="0012658B" w:rsidRDefault="0012658B" w:rsidP="00855A12">
      <w:pPr>
        <w:rPr>
          <w:rFonts w:ascii="Times New Roman" w:hAnsi="Times New Roman" w:cs="Times New Roman"/>
        </w:rPr>
      </w:pPr>
    </w:p>
    <w:p w14:paraId="165DDD08" w14:textId="29F52831" w:rsidR="00A71E09" w:rsidRDefault="00A71E09" w:rsidP="00855A12">
      <w:pPr>
        <w:rPr>
          <w:rFonts w:ascii="Times New Roman" w:hAnsi="Times New Roman" w:cs="Times New Roman"/>
        </w:rPr>
      </w:pPr>
    </w:p>
    <w:p w14:paraId="4710987F" w14:textId="6B223DC1" w:rsidR="0012658B" w:rsidRDefault="0012658B" w:rsidP="00855A12">
      <w:pPr>
        <w:rPr>
          <w:rFonts w:ascii="Times New Roman" w:hAnsi="Times New Roman" w:cs="Times New Roman"/>
        </w:rPr>
      </w:pPr>
    </w:p>
    <w:p w14:paraId="1627A590" w14:textId="77777777" w:rsidR="00A432DE" w:rsidRPr="007B058B" w:rsidRDefault="00A432DE" w:rsidP="00A432DE">
      <w:pPr>
        <w:pStyle w:val="Ttulo1"/>
        <w:spacing w:line="360" w:lineRule="auto"/>
        <w:rPr>
          <w:rFonts w:ascii="Times New Roman" w:hAnsi="Times New Roman" w:cs="Times New Roman"/>
          <w:color w:val="auto"/>
        </w:rPr>
      </w:pPr>
      <w:bookmarkStart w:id="15" w:name="_Toc125465691"/>
      <w:r>
        <w:rPr>
          <w:rFonts w:ascii="Times New Roman" w:hAnsi="Times New Roman" w:cs="Times New Roman"/>
          <w:color w:val="auto"/>
        </w:rPr>
        <w:lastRenderedPageBreak/>
        <w:t>Considerações</w:t>
      </w:r>
      <w:r w:rsidRPr="007B058B">
        <w:rPr>
          <w:rFonts w:ascii="Times New Roman" w:hAnsi="Times New Roman" w:cs="Times New Roman"/>
          <w:color w:val="auto"/>
        </w:rPr>
        <w:t xml:space="preserve"> finais</w:t>
      </w:r>
      <w:bookmarkEnd w:id="15"/>
    </w:p>
    <w:p w14:paraId="0A07489A" w14:textId="77777777" w:rsidR="00A432DE" w:rsidRPr="007B058B" w:rsidRDefault="00A432DE" w:rsidP="00A432DE">
      <w:pPr>
        <w:spacing w:line="360" w:lineRule="auto"/>
        <w:rPr>
          <w:rFonts w:ascii="Times New Roman" w:hAnsi="Times New Roman" w:cs="Times New Roman"/>
        </w:rPr>
      </w:pPr>
    </w:p>
    <w:p w14:paraId="5478F3C4" w14:textId="77777777" w:rsidR="00A432DE" w:rsidRPr="008341D6" w:rsidRDefault="00A432DE" w:rsidP="00A432DE">
      <w:pPr>
        <w:spacing w:line="360" w:lineRule="auto"/>
        <w:ind w:firstLine="709"/>
        <w:jc w:val="both"/>
        <w:rPr>
          <w:rFonts w:ascii="Times New Roman" w:hAnsi="Times New Roman" w:cs="Times New Roman"/>
          <w:sz w:val="24"/>
          <w:szCs w:val="24"/>
        </w:rPr>
      </w:pPr>
      <w:r w:rsidRPr="008341D6">
        <w:rPr>
          <w:rFonts w:ascii="Times New Roman" w:hAnsi="Times New Roman" w:cs="Times New Roman"/>
          <w:sz w:val="24"/>
          <w:szCs w:val="24"/>
        </w:rPr>
        <w:t>Consideramos que o gene da APOE ainda é relativamente pouco explorado cientificamente em comparação a outros genes, embora que o material e a leitura utilizados foi o suficiente para alcançar o estudo, não completo, mas principal do gene. É um gene abrangente e que está presente em muitas espécies, tendo assim uma árvore filogenética extensa. O gene da APOE é um gene que s</w:t>
      </w:r>
      <w:r>
        <w:rPr>
          <w:rFonts w:ascii="Times New Roman" w:hAnsi="Times New Roman" w:cs="Times New Roman"/>
          <w:sz w:val="24"/>
          <w:szCs w:val="24"/>
        </w:rPr>
        <w:t>e estiver presente na isoforma correta</w:t>
      </w:r>
      <w:r w:rsidRPr="008341D6">
        <w:rPr>
          <w:rFonts w:ascii="Times New Roman" w:hAnsi="Times New Roman" w:cs="Times New Roman"/>
          <w:sz w:val="24"/>
          <w:szCs w:val="24"/>
        </w:rPr>
        <w:t xml:space="preserve"> é benéfico para o ser vivo, embora </w:t>
      </w:r>
      <w:r>
        <w:rPr>
          <w:rFonts w:ascii="Times New Roman" w:hAnsi="Times New Roman" w:cs="Times New Roman"/>
          <w:sz w:val="24"/>
          <w:szCs w:val="24"/>
        </w:rPr>
        <w:t xml:space="preserve">que as restantes isoformas </w:t>
      </w:r>
      <w:r w:rsidRPr="008341D6">
        <w:rPr>
          <w:rFonts w:ascii="Times New Roman" w:hAnsi="Times New Roman" w:cs="Times New Roman"/>
          <w:sz w:val="24"/>
          <w:szCs w:val="24"/>
        </w:rPr>
        <w:t xml:space="preserve">apresentem malefícios como a doença de Alzheimer. </w:t>
      </w:r>
    </w:p>
    <w:p w14:paraId="1BA7F9D2" w14:textId="3F2C8C68" w:rsidR="00A432DE" w:rsidRDefault="00A432DE" w:rsidP="00855A12">
      <w:pPr>
        <w:rPr>
          <w:rFonts w:ascii="Times New Roman" w:hAnsi="Times New Roman" w:cs="Times New Roman"/>
        </w:rPr>
      </w:pPr>
    </w:p>
    <w:p w14:paraId="2B134255" w14:textId="1CE47479" w:rsidR="00A432DE" w:rsidRDefault="00A432DE" w:rsidP="00855A12">
      <w:pPr>
        <w:rPr>
          <w:rFonts w:ascii="Times New Roman" w:hAnsi="Times New Roman" w:cs="Times New Roman"/>
        </w:rPr>
      </w:pPr>
    </w:p>
    <w:p w14:paraId="03550547" w14:textId="6FB8148F" w:rsidR="00A432DE" w:rsidRDefault="00A432DE" w:rsidP="00855A12">
      <w:pPr>
        <w:rPr>
          <w:rFonts w:ascii="Times New Roman" w:hAnsi="Times New Roman" w:cs="Times New Roman"/>
        </w:rPr>
      </w:pPr>
    </w:p>
    <w:p w14:paraId="03F9B2C2" w14:textId="1D4B69D0" w:rsidR="00A432DE" w:rsidRDefault="00A432DE" w:rsidP="00855A12">
      <w:pPr>
        <w:rPr>
          <w:rFonts w:ascii="Times New Roman" w:hAnsi="Times New Roman" w:cs="Times New Roman"/>
        </w:rPr>
      </w:pPr>
    </w:p>
    <w:p w14:paraId="7126FFEA" w14:textId="0034AC6C" w:rsidR="00A432DE" w:rsidRDefault="00A432DE" w:rsidP="00855A12">
      <w:pPr>
        <w:rPr>
          <w:rFonts w:ascii="Times New Roman" w:hAnsi="Times New Roman" w:cs="Times New Roman"/>
        </w:rPr>
      </w:pPr>
    </w:p>
    <w:p w14:paraId="7FC75ACF" w14:textId="1DF3C485" w:rsidR="00A432DE" w:rsidRDefault="00A432DE" w:rsidP="00855A12">
      <w:pPr>
        <w:rPr>
          <w:rFonts w:ascii="Times New Roman" w:hAnsi="Times New Roman" w:cs="Times New Roman"/>
        </w:rPr>
      </w:pPr>
    </w:p>
    <w:p w14:paraId="2BC6D3D8" w14:textId="05B9E1C9" w:rsidR="00A432DE" w:rsidRDefault="00A432DE" w:rsidP="00855A12">
      <w:pPr>
        <w:rPr>
          <w:rFonts w:ascii="Times New Roman" w:hAnsi="Times New Roman" w:cs="Times New Roman"/>
        </w:rPr>
      </w:pPr>
    </w:p>
    <w:p w14:paraId="4717871A" w14:textId="6CA6DB4A" w:rsidR="00A432DE" w:rsidRDefault="00A432DE" w:rsidP="00855A12">
      <w:pPr>
        <w:rPr>
          <w:rFonts w:ascii="Times New Roman" w:hAnsi="Times New Roman" w:cs="Times New Roman"/>
        </w:rPr>
      </w:pPr>
    </w:p>
    <w:p w14:paraId="5837A6D5" w14:textId="6A082A72" w:rsidR="00A432DE" w:rsidRDefault="00A432DE" w:rsidP="00855A12">
      <w:pPr>
        <w:rPr>
          <w:rFonts w:ascii="Times New Roman" w:hAnsi="Times New Roman" w:cs="Times New Roman"/>
        </w:rPr>
      </w:pPr>
    </w:p>
    <w:p w14:paraId="565134EC" w14:textId="046835F4" w:rsidR="00A432DE" w:rsidRDefault="00A432DE" w:rsidP="00855A12">
      <w:pPr>
        <w:rPr>
          <w:rFonts w:ascii="Times New Roman" w:hAnsi="Times New Roman" w:cs="Times New Roman"/>
        </w:rPr>
      </w:pPr>
    </w:p>
    <w:p w14:paraId="2CEA7A8E" w14:textId="3A6C53CE" w:rsidR="00A432DE" w:rsidRDefault="00A432DE" w:rsidP="00855A12">
      <w:pPr>
        <w:rPr>
          <w:rFonts w:ascii="Times New Roman" w:hAnsi="Times New Roman" w:cs="Times New Roman"/>
        </w:rPr>
      </w:pPr>
    </w:p>
    <w:p w14:paraId="68D7E4D8" w14:textId="3D731899" w:rsidR="00A432DE" w:rsidRDefault="00A432DE" w:rsidP="00855A12">
      <w:pPr>
        <w:rPr>
          <w:rFonts w:ascii="Times New Roman" w:hAnsi="Times New Roman" w:cs="Times New Roman"/>
        </w:rPr>
      </w:pPr>
    </w:p>
    <w:p w14:paraId="03836F2A" w14:textId="644C5FF8" w:rsidR="00A432DE" w:rsidRDefault="00A432DE" w:rsidP="00855A12">
      <w:pPr>
        <w:rPr>
          <w:rFonts w:ascii="Times New Roman" w:hAnsi="Times New Roman" w:cs="Times New Roman"/>
        </w:rPr>
      </w:pPr>
    </w:p>
    <w:p w14:paraId="610A9265" w14:textId="6D9F1CB5" w:rsidR="00A432DE" w:rsidRDefault="00A432DE" w:rsidP="00855A12">
      <w:pPr>
        <w:rPr>
          <w:rFonts w:ascii="Times New Roman" w:hAnsi="Times New Roman" w:cs="Times New Roman"/>
        </w:rPr>
      </w:pPr>
    </w:p>
    <w:p w14:paraId="0C1D3ACD" w14:textId="58658571" w:rsidR="00A432DE" w:rsidRDefault="00A432DE" w:rsidP="00855A12">
      <w:pPr>
        <w:rPr>
          <w:rFonts w:ascii="Times New Roman" w:hAnsi="Times New Roman" w:cs="Times New Roman"/>
        </w:rPr>
      </w:pPr>
    </w:p>
    <w:p w14:paraId="49BD1804" w14:textId="764F34BB" w:rsidR="00A432DE" w:rsidRDefault="00A432DE" w:rsidP="00855A12">
      <w:pPr>
        <w:rPr>
          <w:rFonts w:ascii="Times New Roman" w:hAnsi="Times New Roman" w:cs="Times New Roman"/>
        </w:rPr>
      </w:pPr>
    </w:p>
    <w:p w14:paraId="57A6DD9F" w14:textId="379107FC" w:rsidR="00A432DE" w:rsidRDefault="00A432DE" w:rsidP="00855A12">
      <w:pPr>
        <w:rPr>
          <w:rFonts w:ascii="Times New Roman" w:hAnsi="Times New Roman" w:cs="Times New Roman"/>
        </w:rPr>
      </w:pPr>
    </w:p>
    <w:p w14:paraId="51EC259D" w14:textId="6B6BD46B" w:rsidR="00A432DE" w:rsidRDefault="00A432DE" w:rsidP="00855A12">
      <w:pPr>
        <w:rPr>
          <w:rFonts w:ascii="Times New Roman" w:hAnsi="Times New Roman" w:cs="Times New Roman"/>
        </w:rPr>
      </w:pPr>
    </w:p>
    <w:p w14:paraId="22C10BA7" w14:textId="77777777" w:rsidR="00A432DE" w:rsidRDefault="00A432DE" w:rsidP="00855A12">
      <w:pPr>
        <w:rPr>
          <w:rFonts w:ascii="Times New Roman" w:hAnsi="Times New Roman" w:cs="Times New Roman"/>
        </w:rPr>
      </w:pPr>
    </w:p>
    <w:p w14:paraId="41FAC3BC" w14:textId="15892C0F" w:rsidR="00A71E09" w:rsidRDefault="00A71E09" w:rsidP="00855A12">
      <w:pPr>
        <w:rPr>
          <w:rFonts w:ascii="Times New Roman" w:hAnsi="Times New Roman" w:cs="Times New Roman"/>
        </w:rPr>
      </w:pPr>
    </w:p>
    <w:p w14:paraId="4A6C0780" w14:textId="5B1B78A0" w:rsidR="00A71E09" w:rsidRDefault="00A71E09" w:rsidP="00855A12">
      <w:pPr>
        <w:rPr>
          <w:rFonts w:ascii="Times New Roman" w:hAnsi="Times New Roman" w:cs="Times New Roman"/>
        </w:rPr>
      </w:pPr>
    </w:p>
    <w:p w14:paraId="47EF6D2A" w14:textId="77777777" w:rsidR="00A71E09" w:rsidRPr="00A71E09" w:rsidRDefault="00A71E09" w:rsidP="00855A12">
      <w:pPr>
        <w:rPr>
          <w:rFonts w:ascii="Times New Roman" w:hAnsi="Times New Roman" w:cs="Times New Roman"/>
        </w:rPr>
      </w:pPr>
    </w:p>
    <w:bookmarkStart w:id="16" w:name="_Toc125465692" w:displacedByCustomXml="next"/>
    <w:sdt>
      <w:sdtPr>
        <w:rPr>
          <w:rFonts w:ascii="Times New Roman" w:eastAsiaTheme="minorHAnsi" w:hAnsi="Times New Roman" w:cs="Times New Roman"/>
          <w:color w:val="auto"/>
          <w:sz w:val="22"/>
          <w:szCs w:val="22"/>
        </w:rPr>
        <w:id w:val="1250225365"/>
        <w:docPartObj>
          <w:docPartGallery w:val="Bibliographies"/>
          <w:docPartUnique/>
        </w:docPartObj>
      </w:sdtPr>
      <w:sdtContent>
        <w:p w14:paraId="7EB5A161" w14:textId="40599A47" w:rsidR="00855A12" w:rsidRPr="005117EF" w:rsidRDefault="00855A12">
          <w:pPr>
            <w:pStyle w:val="Ttulo1"/>
            <w:rPr>
              <w:rFonts w:ascii="Times New Roman" w:hAnsi="Times New Roman" w:cs="Times New Roman"/>
              <w:color w:val="auto"/>
              <w:lang w:val="en-US"/>
            </w:rPr>
          </w:pPr>
          <w:proofErr w:type="spellStart"/>
          <w:r w:rsidRPr="005117EF">
            <w:rPr>
              <w:rFonts w:ascii="Times New Roman" w:hAnsi="Times New Roman" w:cs="Times New Roman"/>
              <w:color w:val="auto"/>
              <w:lang w:val="en-US"/>
            </w:rPr>
            <w:t>Bibliografia</w:t>
          </w:r>
          <w:bookmarkEnd w:id="16"/>
          <w:proofErr w:type="spellEnd"/>
        </w:p>
        <w:p w14:paraId="301F4C7E" w14:textId="77777777" w:rsidR="00855A12" w:rsidRPr="005117EF" w:rsidRDefault="00855A12" w:rsidP="00855A12">
          <w:pPr>
            <w:rPr>
              <w:rFonts w:ascii="Times New Roman" w:hAnsi="Times New Roman" w:cs="Times New Roman"/>
              <w:lang w:val="en-US"/>
            </w:rPr>
          </w:pPr>
        </w:p>
        <w:sdt>
          <w:sdtPr>
            <w:rPr>
              <w:rFonts w:ascii="Times New Roman" w:hAnsi="Times New Roman" w:cs="Times New Roman"/>
            </w:rPr>
            <w:id w:val="111145805"/>
            <w:bibliography/>
          </w:sdtPr>
          <w:sdtContent>
            <w:p w14:paraId="41EA6A31" w14:textId="7F81E693" w:rsidR="001C3146" w:rsidRPr="005117EF" w:rsidRDefault="00855A12" w:rsidP="0012658B">
              <w:pPr>
                <w:pStyle w:val="Bibliografia"/>
                <w:rPr>
                  <w:rFonts w:ascii="Times New Roman" w:hAnsi="Times New Roman" w:cs="Times New Roman"/>
                  <w:noProof/>
                  <w:sz w:val="24"/>
                  <w:szCs w:val="24"/>
                  <w:lang w:val="en-US"/>
                </w:rPr>
              </w:pPr>
              <w:r w:rsidRPr="001C3146">
                <w:rPr>
                  <w:rFonts w:ascii="Times New Roman" w:hAnsi="Times New Roman" w:cs="Times New Roman"/>
                </w:rPr>
                <w:fldChar w:fldCharType="begin"/>
              </w:r>
              <w:r w:rsidRPr="005117EF">
                <w:rPr>
                  <w:rFonts w:ascii="Times New Roman" w:hAnsi="Times New Roman" w:cs="Times New Roman"/>
                  <w:lang w:val="en-US"/>
                </w:rPr>
                <w:instrText xml:space="preserve"> BIBLIOGRAPHY </w:instrText>
              </w:r>
              <w:r w:rsidRPr="001C3146">
                <w:rPr>
                  <w:rFonts w:ascii="Times New Roman" w:hAnsi="Times New Roman" w:cs="Times New Roman"/>
                </w:rPr>
                <w:fldChar w:fldCharType="separate"/>
              </w:r>
            </w:p>
            <w:p w14:paraId="78964D17" w14:textId="77777777" w:rsidR="0012658B" w:rsidRPr="009644F1" w:rsidRDefault="001C3146" w:rsidP="007810E0">
              <w:pPr>
                <w:pStyle w:val="Bibliografia"/>
                <w:numPr>
                  <w:ilvl w:val="0"/>
                  <w:numId w:val="7"/>
                </w:numPr>
                <w:rPr>
                  <w:rFonts w:ascii="Times New Roman" w:hAnsi="Times New Roman" w:cs="Times New Roman"/>
                  <w:noProof/>
                </w:rPr>
              </w:pPr>
              <w:r w:rsidRPr="009644F1">
                <w:rPr>
                  <w:rFonts w:ascii="Times New Roman" w:hAnsi="Times New Roman" w:cs="Times New Roman"/>
                  <w:i/>
                  <w:iCs/>
                  <w:noProof/>
                </w:rPr>
                <w:t>APOE gene</w:t>
              </w:r>
              <w:r w:rsidRPr="009644F1">
                <w:rPr>
                  <w:rFonts w:ascii="Times New Roman" w:hAnsi="Times New Roman" w:cs="Times New Roman"/>
                  <w:noProof/>
                </w:rPr>
                <w:t>. (s.d.). Obtido de Medline PLUS: https://medlineplus.gov/genetics/gene/apoe/#conditions</w:t>
              </w:r>
              <w:r w:rsidR="0012658B" w:rsidRPr="009644F1">
                <w:rPr>
                  <w:rFonts w:ascii="Times New Roman" w:hAnsi="Times New Roman" w:cs="Times New Roman"/>
                  <w:i/>
                  <w:iCs/>
                  <w:noProof/>
                </w:rPr>
                <w:t xml:space="preserve"> </w:t>
              </w:r>
            </w:p>
            <w:p w14:paraId="58F8BE0E" w14:textId="61DD0F06" w:rsidR="001C3146" w:rsidRPr="009644F1" w:rsidRDefault="0012658B" w:rsidP="007810E0">
              <w:pPr>
                <w:pStyle w:val="Bibliografia"/>
                <w:numPr>
                  <w:ilvl w:val="0"/>
                  <w:numId w:val="7"/>
                </w:numPr>
                <w:rPr>
                  <w:rFonts w:ascii="Times New Roman" w:hAnsi="Times New Roman" w:cs="Times New Roman"/>
                  <w:noProof/>
                </w:rPr>
              </w:pPr>
              <w:r w:rsidRPr="009644F1">
                <w:rPr>
                  <w:rFonts w:ascii="Times New Roman" w:hAnsi="Times New Roman" w:cs="Times New Roman"/>
                  <w:i/>
                  <w:iCs/>
                  <w:noProof/>
                </w:rPr>
                <w:t>APOE</w:t>
              </w:r>
              <w:r w:rsidRPr="009644F1">
                <w:rPr>
                  <w:rFonts w:ascii="Times New Roman" w:hAnsi="Times New Roman" w:cs="Times New Roman"/>
                  <w:noProof/>
                </w:rPr>
                <w:t>. (s.d.). Obtido de GeneCards: https://www.genecards.org/cgi-bin/carddisp.pl?gene=APOE#proteins-structures</w:t>
              </w:r>
            </w:p>
            <w:p w14:paraId="599FFA46" w14:textId="47515FAB" w:rsidR="001C3146" w:rsidRPr="009644F1" w:rsidRDefault="001C3146" w:rsidP="007810E0">
              <w:pPr>
                <w:pStyle w:val="Bibliografia"/>
                <w:numPr>
                  <w:ilvl w:val="0"/>
                  <w:numId w:val="7"/>
                </w:numPr>
                <w:rPr>
                  <w:rFonts w:ascii="Times New Roman" w:hAnsi="Times New Roman" w:cs="Times New Roman"/>
                  <w:noProof/>
                </w:rPr>
              </w:pPr>
              <w:r w:rsidRPr="009644F1">
                <w:rPr>
                  <w:rFonts w:ascii="Times New Roman" w:hAnsi="Times New Roman" w:cs="Times New Roman"/>
                  <w:i/>
                  <w:iCs/>
                  <w:noProof/>
                </w:rPr>
                <w:t>APOLIPOPROTEIN E4 (APOE4), 22K FRAGMENT</w:t>
              </w:r>
              <w:r w:rsidRPr="009644F1">
                <w:rPr>
                  <w:rFonts w:ascii="Times New Roman" w:hAnsi="Times New Roman" w:cs="Times New Roman"/>
                  <w:noProof/>
                </w:rPr>
                <w:t>. (s.d.). Obtido de RCSB: https://www.rcsb.org/structure/1B68</w:t>
              </w:r>
            </w:p>
            <w:p w14:paraId="17CFEE0D" w14:textId="0CEF0ED0" w:rsidR="001C3146" w:rsidRPr="005117EF" w:rsidRDefault="001C3146" w:rsidP="007810E0">
              <w:pPr>
                <w:pStyle w:val="Bibliografia"/>
                <w:numPr>
                  <w:ilvl w:val="0"/>
                  <w:numId w:val="7"/>
                </w:numPr>
                <w:rPr>
                  <w:rFonts w:ascii="Times New Roman" w:hAnsi="Times New Roman" w:cs="Times New Roman"/>
                  <w:noProof/>
                  <w:lang w:val="en-US"/>
                </w:rPr>
              </w:pPr>
              <w:r w:rsidRPr="009644F1">
                <w:rPr>
                  <w:rFonts w:ascii="Times New Roman" w:hAnsi="Times New Roman" w:cs="Times New Roman"/>
                  <w:noProof/>
                </w:rPr>
                <w:t xml:space="preserve">Dieter, L., &amp; Estus, S. (s.d.). </w:t>
              </w:r>
              <w:r w:rsidRPr="001C3146">
                <w:rPr>
                  <w:rFonts w:ascii="Times New Roman" w:hAnsi="Times New Roman" w:cs="Times New Roman"/>
                  <w:i/>
                  <w:iCs/>
                  <w:noProof/>
                  <w:lang w:val="en-US"/>
                </w:rPr>
                <w:t>Isoform of APOE with retained intron 3; quantitation and identification of an associated single nucleotide polymorphism</w:t>
              </w:r>
              <w:r w:rsidRPr="001C3146">
                <w:rPr>
                  <w:rFonts w:ascii="Times New Roman" w:hAnsi="Times New Roman" w:cs="Times New Roman"/>
                  <w:noProof/>
                  <w:lang w:val="en-US"/>
                </w:rPr>
                <w:t xml:space="preserve">. </w:t>
              </w:r>
              <w:r w:rsidRPr="005117EF">
                <w:rPr>
                  <w:rFonts w:ascii="Times New Roman" w:hAnsi="Times New Roman" w:cs="Times New Roman"/>
                  <w:noProof/>
                  <w:lang w:val="en-US"/>
                </w:rPr>
                <w:t>Obtido de BMC: https://molecularneurodegeneration.biomedcentral.com/articles/10.1186/1750-1326-5-34</w:t>
              </w:r>
            </w:p>
            <w:p w14:paraId="4A17F4F7" w14:textId="1182EFA6" w:rsidR="007810E0" w:rsidRPr="005117EF" w:rsidRDefault="007810E0" w:rsidP="007810E0">
              <w:pPr>
                <w:pStyle w:val="Bibliografia"/>
                <w:numPr>
                  <w:ilvl w:val="0"/>
                  <w:numId w:val="7"/>
                </w:numPr>
                <w:rPr>
                  <w:rFonts w:ascii="Times New Roman" w:hAnsi="Times New Roman" w:cs="Times New Roman"/>
                  <w:noProof/>
                  <w:lang w:val="en-US"/>
                </w:rPr>
              </w:pPr>
              <w:r w:rsidRPr="001C3146">
                <w:rPr>
                  <w:rFonts w:ascii="Times New Roman" w:hAnsi="Times New Roman" w:cs="Times New Roman"/>
                  <w:noProof/>
                  <w:lang w:val="en-US"/>
                </w:rPr>
                <w:t xml:space="preserve">Weisgraber, K., LInnerarity, T., &amp; WMahley, R. (s.d.). </w:t>
              </w:r>
              <w:r w:rsidRPr="001C3146">
                <w:rPr>
                  <w:rFonts w:ascii="Times New Roman" w:hAnsi="Times New Roman" w:cs="Times New Roman"/>
                  <w:i/>
                  <w:iCs/>
                  <w:noProof/>
                  <w:lang w:val="en-US"/>
                </w:rPr>
                <w:t>Abnormal lipoprotein receptor-binding activity of the human E apoprotein due to cysteine-arginine interchange at a single site.</w:t>
              </w:r>
              <w:r w:rsidRPr="001C3146">
                <w:rPr>
                  <w:rFonts w:ascii="Times New Roman" w:hAnsi="Times New Roman" w:cs="Times New Roman"/>
                  <w:noProof/>
                  <w:lang w:val="en-US"/>
                </w:rPr>
                <w:t xml:space="preserve"> </w:t>
              </w:r>
              <w:r w:rsidRPr="005117EF">
                <w:rPr>
                  <w:rFonts w:ascii="Times New Roman" w:hAnsi="Times New Roman" w:cs="Times New Roman"/>
                  <w:noProof/>
                  <w:lang w:val="en-US"/>
                </w:rPr>
                <w:t>Obtido de ScienceDirect.</w:t>
              </w:r>
            </w:p>
            <w:p w14:paraId="69512B70" w14:textId="77777777" w:rsidR="001C3146" w:rsidRPr="005117EF" w:rsidRDefault="001C3146" w:rsidP="007810E0">
              <w:pPr>
                <w:pStyle w:val="Bibliografia"/>
                <w:numPr>
                  <w:ilvl w:val="0"/>
                  <w:numId w:val="7"/>
                </w:numPr>
                <w:rPr>
                  <w:rFonts w:ascii="Times New Roman" w:hAnsi="Times New Roman" w:cs="Times New Roman"/>
                  <w:noProof/>
                  <w:lang w:val="en-US"/>
                </w:rPr>
              </w:pPr>
              <w:r w:rsidRPr="001C3146">
                <w:rPr>
                  <w:rFonts w:ascii="Times New Roman" w:hAnsi="Times New Roman" w:cs="Times New Roman"/>
                  <w:noProof/>
                  <w:lang w:val="en-US"/>
                </w:rPr>
                <w:t xml:space="preserve">Blanchard, J., &amp; al, e. (s.d.). </w:t>
              </w:r>
              <w:r w:rsidRPr="001C3146">
                <w:rPr>
                  <w:rFonts w:ascii="Times New Roman" w:hAnsi="Times New Roman" w:cs="Times New Roman"/>
                  <w:i/>
                  <w:iCs/>
                  <w:noProof/>
                  <w:lang w:val="en-US"/>
                </w:rPr>
                <w:t>APOE4 impairs myelination via cholesterol dysregulation in oligodendrocytes</w:t>
              </w:r>
              <w:r w:rsidRPr="001C3146">
                <w:rPr>
                  <w:rFonts w:ascii="Times New Roman" w:hAnsi="Times New Roman" w:cs="Times New Roman"/>
                  <w:noProof/>
                  <w:lang w:val="en-US"/>
                </w:rPr>
                <w:t xml:space="preserve">. </w:t>
              </w:r>
              <w:r w:rsidRPr="005117EF">
                <w:rPr>
                  <w:rFonts w:ascii="Times New Roman" w:hAnsi="Times New Roman" w:cs="Times New Roman"/>
                  <w:noProof/>
                  <w:lang w:val="en-US"/>
                </w:rPr>
                <w:t>Obtido de Nature: https://www.nature.com/articles/s41586-022-05439-w</w:t>
              </w:r>
            </w:p>
            <w:p w14:paraId="137AE3E2" w14:textId="77777777" w:rsidR="001C3146" w:rsidRPr="001C3146" w:rsidRDefault="001C3146" w:rsidP="007810E0">
              <w:pPr>
                <w:pStyle w:val="Bibliografia"/>
                <w:numPr>
                  <w:ilvl w:val="0"/>
                  <w:numId w:val="7"/>
                </w:numPr>
                <w:rPr>
                  <w:rFonts w:ascii="Times New Roman" w:hAnsi="Times New Roman" w:cs="Times New Roman"/>
                  <w:noProof/>
                </w:rPr>
              </w:pPr>
              <w:r w:rsidRPr="005117EF">
                <w:rPr>
                  <w:rFonts w:ascii="Times New Roman" w:hAnsi="Times New Roman" w:cs="Times New Roman"/>
                  <w:noProof/>
                  <w:lang w:val="en-US"/>
                </w:rPr>
                <w:t xml:space="preserve">Liu, C., Kanekiyo, T., Xu, H., &amp; Bu, G. (s.d.). </w:t>
              </w:r>
              <w:r w:rsidRPr="001C3146">
                <w:rPr>
                  <w:rFonts w:ascii="Times New Roman" w:hAnsi="Times New Roman" w:cs="Times New Roman"/>
                  <w:i/>
                  <w:iCs/>
                  <w:noProof/>
                  <w:lang w:val="en-US"/>
                </w:rPr>
                <w:t>Apolipoprotein E and Alzheimer disease: risk, mechanisms, and therapy</w:t>
              </w:r>
              <w:r w:rsidRPr="001C3146">
                <w:rPr>
                  <w:rFonts w:ascii="Times New Roman" w:hAnsi="Times New Roman" w:cs="Times New Roman"/>
                  <w:noProof/>
                  <w:lang w:val="en-US"/>
                </w:rPr>
                <w:t xml:space="preserve">. </w:t>
              </w:r>
              <w:r w:rsidRPr="009644F1">
                <w:rPr>
                  <w:rFonts w:ascii="Times New Roman" w:hAnsi="Times New Roman" w:cs="Times New Roman"/>
                  <w:noProof/>
                </w:rPr>
                <w:t>Obtido de NCBI - Nacional Library of Medicine: https://www.nc</w:t>
              </w:r>
              <w:r w:rsidRPr="001C3146">
                <w:rPr>
                  <w:rFonts w:ascii="Times New Roman" w:hAnsi="Times New Roman" w:cs="Times New Roman"/>
                  <w:noProof/>
                </w:rPr>
                <w:t>bi.nlm.nih.gov/pmc/articles/PMC3726719/</w:t>
              </w:r>
            </w:p>
            <w:p w14:paraId="6C8507D3" w14:textId="59DB5BDA" w:rsidR="001C3146" w:rsidRDefault="001C3146" w:rsidP="007810E0">
              <w:pPr>
                <w:pStyle w:val="Bibliografia"/>
                <w:numPr>
                  <w:ilvl w:val="0"/>
                  <w:numId w:val="7"/>
                </w:numPr>
                <w:rPr>
                  <w:rFonts w:ascii="Times New Roman" w:hAnsi="Times New Roman" w:cs="Times New Roman"/>
                  <w:noProof/>
                </w:rPr>
              </w:pPr>
              <w:r w:rsidRPr="001C3146">
                <w:rPr>
                  <w:rFonts w:ascii="Times New Roman" w:hAnsi="Times New Roman" w:cs="Times New Roman"/>
                  <w:noProof/>
                  <w:lang w:val="en-US"/>
                </w:rPr>
                <w:t xml:space="preserve">Breslow, J., </w:t>
              </w:r>
              <w:r w:rsidRPr="001C3146">
                <w:rPr>
                  <w:rFonts w:ascii="Times New Roman" w:hAnsi="Times New Roman" w:cs="Times New Roman"/>
                  <w:i/>
                  <w:iCs/>
                  <w:noProof/>
                  <w:lang w:val="en-US"/>
                </w:rPr>
                <w:t>et al</w:t>
              </w:r>
              <w:r w:rsidRPr="001C3146">
                <w:rPr>
                  <w:rFonts w:ascii="Times New Roman" w:hAnsi="Times New Roman" w:cs="Times New Roman"/>
                  <w:noProof/>
                  <w:lang w:val="en-US"/>
                </w:rPr>
                <w:t xml:space="preserve">(s.d.). </w:t>
              </w:r>
              <w:r w:rsidRPr="001C3146">
                <w:rPr>
                  <w:rFonts w:ascii="Times New Roman" w:hAnsi="Times New Roman" w:cs="Times New Roman"/>
                  <w:i/>
                  <w:iCs/>
                  <w:noProof/>
                  <w:lang w:val="en-US"/>
                </w:rPr>
                <w:t>Studies of familial type III hyperlipoproteinemia using as a genetic marker the apoE phenotype E2/2.</w:t>
              </w:r>
              <w:r w:rsidRPr="001C3146">
                <w:rPr>
                  <w:rFonts w:ascii="Times New Roman" w:hAnsi="Times New Roman" w:cs="Times New Roman"/>
                  <w:noProof/>
                  <w:lang w:val="en-US"/>
                </w:rPr>
                <w:t xml:space="preserve"> </w:t>
              </w:r>
              <w:r w:rsidRPr="001C3146">
                <w:rPr>
                  <w:rFonts w:ascii="Times New Roman" w:hAnsi="Times New Roman" w:cs="Times New Roman"/>
                  <w:noProof/>
                </w:rPr>
                <w:t>Obtido de ScienceDirect.</w:t>
              </w:r>
            </w:p>
            <w:p w14:paraId="4F5FA006" w14:textId="7C9EA1DE" w:rsidR="00A71E09" w:rsidRPr="00A71E09" w:rsidRDefault="00A71E09" w:rsidP="00A71E09">
              <w:pPr>
                <w:ind w:left="360"/>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Obtido de </w:t>
              </w:r>
              <w:r w:rsidRPr="00A71E09">
                <w:rPr>
                  <w:rFonts w:ascii="Times New Roman" w:hAnsi="Times New Roman" w:cs="Times New Roman"/>
                </w:rPr>
                <w:t>Molecular Evolutionary Genetics Analysis</w:t>
              </w:r>
              <w:r>
                <w:rPr>
                  <w:rFonts w:ascii="Times New Roman" w:hAnsi="Times New Roman" w:cs="Times New Roman"/>
                </w:rPr>
                <w:t>.</w:t>
              </w:r>
            </w:p>
            <w:p w14:paraId="18FD0BD7" w14:textId="04703090" w:rsidR="00855A12" w:rsidRPr="001C3146" w:rsidRDefault="00855A12" w:rsidP="001C3146">
              <w:pPr>
                <w:rPr>
                  <w:rFonts w:ascii="Times New Roman" w:hAnsi="Times New Roman" w:cs="Times New Roman"/>
                </w:rPr>
              </w:pPr>
              <w:r w:rsidRPr="001C3146">
                <w:rPr>
                  <w:rFonts w:ascii="Times New Roman" w:hAnsi="Times New Roman" w:cs="Times New Roman"/>
                  <w:b/>
                  <w:bCs/>
                  <w:noProof/>
                </w:rPr>
                <w:fldChar w:fldCharType="end"/>
              </w:r>
            </w:p>
          </w:sdtContent>
        </w:sdt>
      </w:sdtContent>
    </w:sdt>
    <w:p w14:paraId="7DD671D5" w14:textId="26D9F463" w:rsidR="008E6419" w:rsidRPr="001C3146" w:rsidRDefault="008E6419" w:rsidP="00CC206C">
      <w:pPr>
        <w:spacing w:line="360" w:lineRule="auto"/>
        <w:rPr>
          <w:rFonts w:ascii="Times New Roman" w:hAnsi="Times New Roman" w:cs="Times New Roman"/>
        </w:rPr>
      </w:pPr>
    </w:p>
    <w:p w14:paraId="632FE39F" w14:textId="52ACB85A" w:rsidR="00EB3D87" w:rsidRPr="001C3146" w:rsidRDefault="00EB3D87" w:rsidP="00CC206C">
      <w:pPr>
        <w:spacing w:line="360" w:lineRule="auto"/>
        <w:jc w:val="center"/>
        <w:rPr>
          <w:rFonts w:ascii="Times New Roman" w:hAnsi="Times New Roman" w:cs="Times New Roman"/>
          <w:noProof/>
        </w:rPr>
      </w:pPr>
    </w:p>
    <w:p w14:paraId="58B3F62F" w14:textId="0779FB33" w:rsidR="00D15EAA" w:rsidRPr="001C3146" w:rsidRDefault="00D15EAA" w:rsidP="00CC206C">
      <w:pPr>
        <w:spacing w:line="360" w:lineRule="auto"/>
        <w:jc w:val="center"/>
        <w:rPr>
          <w:rFonts w:ascii="Times New Roman" w:hAnsi="Times New Roman" w:cs="Times New Roman"/>
          <w:sz w:val="32"/>
          <w:szCs w:val="32"/>
        </w:rPr>
      </w:pPr>
    </w:p>
    <w:sectPr w:rsidR="00D15EAA" w:rsidRPr="001C314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dro Barros" w:date="2022-12-29T12:23:00Z" w:initials="PB">
    <w:p w14:paraId="09EAAF06" w14:textId="666A9AD4" w:rsidR="007D3A6C" w:rsidRDefault="007D3A6C">
      <w:pPr>
        <w:pStyle w:val="Textodecomentrio"/>
      </w:pPr>
      <w:r>
        <w:rPr>
          <w:rStyle w:val="Refdecomentrio"/>
        </w:rPr>
        <w:annotationRef/>
      </w:r>
      <w:bookmarkStart w:id="1" w:name="_Hlk124845428"/>
      <w:r>
        <w:t>Caracterização estrutural do gene Apoliproteína E (APOE)</w:t>
      </w:r>
      <w:bookmarkEnd w:id="1"/>
    </w:p>
  </w:comment>
  <w:comment w:id="3" w:author="Pedro Barros" w:date="2022-12-29T12:24:00Z" w:initials="PB">
    <w:p w14:paraId="22C2B798" w14:textId="7EE78B74" w:rsidR="007D3A6C" w:rsidRDefault="007D3A6C">
      <w:pPr>
        <w:pStyle w:val="Textodecomentrio"/>
      </w:pPr>
      <w:r>
        <w:rPr>
          <w:rStyle w:val="Refdecomentrio"/>
        </w:rPr>
        <w:annotationRef/>
      </w:r>
      <w:r>
        <w:t>Adicionar referência</w:t>
      </w:r>
    </w:p>
  </w:comment>
  <w:comment w:id="4" w:author="Pedro Barros" w:date="2022-12-29T12:25:00Z" w:initials="PB">
    <w:p w14:paraId="13DDDD99" w14:textId="3A483D04" w:rsidR="007D3A6C" w:rsidRDefault="007D3A6C">
      <w:pPr>
        <w:pStyle w:val="Textodecomentrio"/>
      </w:pPr>
      <w:r>
        <w:rPr>
          <w:rStyle w:val="Refdecomentrio"/>
        </w:rPr>
        <w:annotationRef/>
      </w:r>
      <w:r>
        <w:t xml:space="preserve">Porque é que as referências começam com o numero 2? </w:t>
      </w:r>
    </w:p>
  </w:comment>
  <w:comment w:id="7" w:author="Pedro Barros" w:date="2022-12-29T12:32:00Z" w:initials="PB">
    <w:p w14:paraId="7B1F0EBA" w14:textId="18D5B1C1" w:rsidR="007D3A6C" w:rsidRDefault="007D3A6C">
      <w:pPr>
        <w:pStyle w:val="Textodecomentrio"/>
      </w:pPr>
      <w:r>
        <w:rPr>
          <w:rStyle w:val="Refdecomentrio"/>
        </w:rPr>
        <w:annotationRef/>
      </w:r>
      <w:r>
        <w:t xml:space="preserve">Segundo o RefSeq e o Ensembl, existem 5 isoformas. </w:t>
      </w:r>
      <w:r w:rsidR="00A65704">
        <w:t xml:space="preserve">O esquema apresentado no ensemble é mais elucidativo da estrutura das isoformas deste gene. </w:t>
      </w:r>
      <w:r>
        <w:t>Indiquem alguns eventos de splicing alternativo encontrados com a indicação das isoformas que estão a ser comparadas.</w:t>
      </w:r>
    </w:p>
  </w:comment>
  <w:comment w:id="10" w:author="Pedro Barros" w:date="2022-12-29T14:01:00Z" w:initials="PB">
    <w:p w14:paraId="4A3A83F7" w14:textId="06AE8E96" w:rsidR="00E450A2" w:rsidRDefault="00E450A2">
      <w:pPr>
        <w:pStyle w:val="Textodecomentrio"/>
      </w:pPr>
      <w:r>
        <w:rPr>
          <w:rStyle w:val="Refdecomentrio"/>
        </w:rPr>
        <w:annotationRef/>
      </w:r>
      <w:r>
        <w:t>A estrutura está completa? Ou define apenas uma região específica da proteína APOE?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AAF06" w15:done="1"/>
  <w15:commentEx w15:paraId="22C2B798" w15:done="1"/>
  <w15:commentEx w15:paraId="13DDDD99" w15:done="1"/>
  <w15:commentEx w15:paraId="7B1F0EBA" w15:done="1"/>
  <w15:commentEx w15:paraId="4A3A83F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AAF06" w16cid:durableId="2758053E"/>
  <w16cid:commentId w16cid:paraId="22C2B798" w16cid:durableId="27580576"/>
  <w16cid:commentId w16cid:paraId="13DDDD99" w16cid:durableId="275805A7"/>
  <w16cid:commentId w16cid:paraId="7B1F0EBA" w16cid:durableId="2758075D"/>
  <w16cid:commentId w16cid:paraId="4A3A83F7" w16cid:durableId="27581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BEA"/>
    <w:multiLevelType w:val="hybridMultilevel"/>
    <w:tmpl w:val="0D6657EA"/>
    <w:lvl w:ilvl="0" w:tplc="22FC7AE4">
      <w:start w:val="1"/>
      <w:numFmt w:val="decimal"/>
      <w:lvlText w:val="%1."/>
      <w:lvlJc w:val="left"/>
      <w:pPr>
        <w:ind w:left="720" w:hanging="360"/>
      </w:pPr>
      <w:rPr>
        <w:rFonts w:hint="default"/>
        <w:sz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6503666"/>
    <w:multiLevelType w:val="hybridMultilevel"/>
    <w:tmpl w:val="09369C1C"/>
    <w:lvl w:ilvl="0" w:tplc="22FC7AE4">
      <w:start w:val="1"/>
      <w:numFmt w:val="decimal"/>
      <w:lvlText w:val="%1."/>
      <w:lvlJc w:val="left"/>
      <w:pPr>
        <w:ind w:left="720" w:hanging="360"/>
      </w:pPr>
      <w:rPr>
        <w:rFonts w:hint="default"/>
        <w:sz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407F44"/>
    <w:multiLevelType w:val="hybridMultilevel"/>
    <w:tmpl w:val="02223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7D33303"/>
    <w:multiLevelType w:val="hybridMultilevel"/>
    <w:tmpl w:val="61EAB8CC"/>
    <w:lvl w:ilvl="0" w:tplc="22FC7AE4">
      <w:start w:val="1"/>
      <w:numFmt w:val="decimal"/>
      <w:lvlText w:val="%1."/>
      <w:lvlJc w:val="left"/>
      <w:pPr>
        <w:ind w:left="720" w:hanging="360"/>
      </w:pPr>
      <w:rPr>
        <w:rFonts w:hint="default"/>
        <w:sz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C7E0DF8"/>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DEB37D7"/>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576463"/>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77226776">
    <w:abstractNumId w:val="2"/>
  </w:num>
  <w:num w:numId="2" w16cid:durableId="1019815650">
    <w:abstractNumId w:val="1"/>
  </w:num>
  <w:num w:numId="3" w16cid:durableId="112870350">
    <w:abstractNumId w:val="3"/>
  </w:num>
  <w:num w:numId="4" w16cid:durableId="2007047271">
    <w:abstractNumId w:val="4"/>
  </w:num>
  <w:num w:numId="5" w16cid:durableId="372342041">
    <w:abstractNumId w:val="6"/>
  </w:num>
  <w:num w:numId="6" w16cid:durableId="700738512">
    <w:abstractNumId w:val="5"/>
  </w:num>
  <w:num w:numId="7" w16cid:durableId="17861202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Barros">
    <w15:presenceInfo w15:providerId="None" w15:userId="Pedro Bar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AA"/>
    <w:rsid w:val="000137A1"/>
    <w:rsid w:val="00047EDF"/>
    <w:rsid w:val="000B571D"/>
    <w:rsid w:val="000F0070"/>
    <w:rsid w:val="0012658B"/>
    <w:rsid w:val="001341F0"/>
    <w:rsid w:val="0014504F"/>
    <w:rsid w:val="00161FAF"/>
    <w:rsid w:val="001A29F9"/>
    <w:rsid w:val="001C3146"/>
    <w:rsid w:val="001C34A9"/>
    <w:rsid w:val="001E060E"/>
    <w:rsid w:val="003B7930"/>
    <w:rsid w:val="004150DE"/>
    <w:rsid w:val="004B79E3"/>
    <w:rsid w:val="005117EF"/>
    <w:rsid w:val="00544B56"/>
    <w:rsid w:val="00617A05"/>
    <w:rsid w:val="00621C1B"/>
    <w:rsid w:val="006F5043"/>
    <w:rsid w:val="00754B90"/>
    <w:rsid w:val="007810E0"/>
    <w:rsid w:val="007B058B"/>
    <w:rsid w:val="007D033F"/>
    <w:rsid w:val="007D3A6C"/>
    <w:rsid w:val="008341D6"/>
    <w:rsid w:val="00855A12"/>
    <w:rsid w:val="008873A3"/>
    <w:rsid w:val="008B773D"/>
    <w:rsid w:val="008E6419"/>
    <w:rsid w:val="00931FF6"/>
    <w:rsid w:val="009644F1"/>
    <w:rsid w:val="009B1D00"/>
    <w:rsid w:val="00A2769B"/>
    <w:rsid w:val="00A432DE"/>
    <w:rsid w:val="00A65704"/>
    <w:rsid w:val="00A71E09"/>
    <w:rsid w:val="00AC2936"/>
    <w:rsid w:val="00AD4706"/>
    <w:rsid w:val="00B87FA0"/>
    <w:rsid w:val="00CA5023"/>
    <w:rsid w:val="00CC206C"/>
    <w:rsid w:val="00D15EAA"/>
    <w:rsid w:val="00DF74D7"/>
    <w:rsid w:val="00E450A2"/>
    <w:rsid w:val="00E964F2"/>
    <w:rsid w:val="00EA7790"/>
    <w:rsid w:val="00EB3D87"/>
    <w:rsid w:val="00F82BD7"/>
    <w:rsid w:val="00FA24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A5BB"/>
  <w15:chartTrackingRefBased/>
  <w15:docId w15:val="{ECE1C927-0E93-4EF9-B129-97E7BDEB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15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150DE"/>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4150DE"/>
    <w:pPr>
      <w:outlineLvl w:val="9"/>
    </w:pPr>
    <w:rPr>
      <w:lang w:val="en-US"/>
    </w:rPr>
  </w:style>
  <w:style w:type="paragraph" w:styleId="ndice1">
    <w:name w:val="toc 1"/>
    <w:basedOn w:val="Normal"/>
    <w:next w:val="Normal"/>
    <w:autoRedefine/>
    <w:uiPriority w:val="39"/>
    <w:unhideWhenUsed/>
    <w:rsid w:val="007810E0"/>
    <w:pPr>
      <w:tabs>
        <w:tab w:val="right" w:leader="dot" w:pos="8494"/>
      </w:tabs>
      <w:spacing w:after="100"/>
    </w:pPr>
  </w:style>
  <w:style w:type="character" w:styleId="Hiperligao">
    <w:name w:val="Hyperlink"/>
    <w:basedOn w:val="Tipodeletrapredefinidodopargrafo"/>
    <w:uiPriority w:val="99"/>
    <w:unhideWhenUsed/>
    <w:rsid w:val="004150DE"/>
    <w:rPr>
      <w:color w:val="0563C1" w:themeColor="hyperlink"/>
      <w:u w:val="single"/>
    </w:rPr>
  </w:style>
  <w:style w:type="paragraph" w:styleId="PargrafodaLista">
    <w:name w:val="List Paragraph"/>
    <w:basedOn w:val="Normal"/>
    <w:uiPriority w:val="34"/>
    <w:qFormat/>
    <w:rsid w:val="00F82BD7"/>
    <w:pPr>
      <w:ind w:left="720"/>
      <w:contextualSpacing/>
    </w:pPr>
  </w:style>
  <w:style w:type="paragraph" w:styleId="Legenda">
    <w:name w:val="caption"/>
    <w:basedOn w:val="Normal"/>
    <w:next w:val="Normal"/>
    <w:uiPriority w:val="35"/>
    <w:unhideWhenUsed/>
    <w:qFormat/>
    <w:rsid w:val="001A29F9"/>
    <w:pPr>
      <w:spacing w:after="200" w:line="240" w:lineRule="auto"/>
    </w:pPr>
    <w:rPr>
      <w:i/>
      <w:iCs/>
      <w:color w:val="44546A" w:themeColor="text2"/>
      <w:sz w:val="18"/>
      <w:szCs w:val="18"/>
    </w:rPr>
  </w:style>
  <w:style w:type="paragraph" w:styleId="Bibliografia">
    <w:name w:val="Bibliography"/>
    <w:basedOn w:val="Normal"/>
    <w:next w:val="Normal"/>
    <w:uiPriority w:val="37"/>
    <w:unhideWhenUsed/>
    <w:rsid w:val="00855A12"/>
  </w:style>
  <w:style w:type="character" w:styleId="Refdecomentrio">
    <w:name w:val="annotation reference"/>
    <w:basedOn w:val="Tipodeletrapredefinidodopargrafo"/>
    <w:uiPriority w:val="99"/>
    <w:semiHidden/>
    <w:unhideWhenUsed/>
    <w:rsid w:val="007D3A6C"/>
    <w:rPr>
      <w:sz w:val="16"/>
      <w:szCs w:val="16"/>
    </w:rPr>
  </w:style>
  <w:style w:type="paragraph" w:styleId="Textodecomentrio">
    <w:name w:val="annotation text"/>
    <w:basedOn w:val="Normal"/>
    <w:link w:val="TextodecomentrioCarter"/>
    <w:uiPriority w:val="99"/>
    <w:unhideWhenUsed/>
    <w:rsid w:val="007D3A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7D3A6C"/>
    <w:rPr>
      <w:sz w:val="20"/>
      <w:szCs w:val="20"/>
    </w:rPr>
  </w:style>
  <w:style w:type="paragraph" w:styleId="Assuntodecomentrio">
    <w:name w:val="annotation subject"/>
    <w:basedOn w:val="Textodecomentrio"/>
    <w:next w:val="Textodecomentrio"/>
    <w:link w:val="AssuntodecomentrioCarter"/>
    <w:uiPriority w:val="99"/>
    <w:semiHidden/>
    <w:unhideWhenUsed/>
    <w:rsid w:val="007D3A6C"/>
    <w:rPr>
      <w:b/>
      <w:bCs/>
    </w:rPr>
  </w:style>
  <w:style w:type="character" w:customStyle="1" w:styleId="AssuntodecomentrioCarter">
    <w:name w:val="Assunto de comentário Caráter"/>
    <w:basedOn w:val="TextodecomentrioCarter"/>
    <w:link w:val="Assuntodecomentrio"/>
    <w:uiPriority w:val="99"/>
    <w:semiHidden/>
    <w:rsid w:val="007D3A6C"/>
    <w:rPr>
      <w:b/>
      <w:bCs/>
      <w:sz w:val="20"/>
      <w:szCs w:val="20"/>
    </w:rPr>
  </w:style>
  <w:style w:type="paragraph" w:styleId="Textodebalo">
    <w:name w:val="Balloon Text"/>
    <w:basedOn w:val="Normal"/>
    <w:link w:val="TextodebaloCarter"/>
    <w:uiPriority w:val="99"/>
    <w:semiHidden/>
    <w:unhideWhenUsed/>
    <w:rsid w:val="007D3A6C"/>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7D3A6C"/>
    <w:rPr>
      <w:rFonts w:ascii="Times New Roman" w:hAnsi="Times New Roman" w:cs="Times New Roman"/>
      <w:sz w:val="18"/>
      <w:szCs w:val="18"/>
    </w:rPr>
  </w:style>
  <w:style w:type="character" w:styleId="MenoNoResolvida">
    <w:name w:val="Unresolved Mention"/>
    <w:basedOn w:val="Tipodeletrapredefinidodopargrafo"/>
    <w:uiPriority w:val="99"/>
    <w:semiHidden/>
    <w:unhideWhenUsed/>
    <w:rsid w:val="00511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3665">
      <w:bodyDiv w:val="1"/>
      <w:marLeft w:val="0"/>
      <w:marRight w:val="0"/>
      <w:marTop w:val="0"/>
      <w:marBottom w:val="0"/>
      <w:divBdr>
        <w:top w:val="none" w:sz="0" w:space="0" w:color="auto"/>
        <w:left w:val="none" w:sz="0" w:space="0" w:color="auto"/>
        <w:bottom w:val="none" w:sz="0" w:space="0" w:color="auto"/>
        <w:right w:val="none" w:sz="0" w:space="0" w:color="auto"/>
      </w:divBdr>
    </w:div>
    <w:div w:id="823473252">
      <w:bodyDiv w:val="1"/>
      <w:marLeft w:val="0"/>
      <w:marRight w:val="0"/>
      <w:marTop w:val="0"/>
      <w:marBottom w:val="0"/>
      <w:divBdr>
        <w:top w:val="none" w:sz="0" w:space="0" w:color="auto"/>
        <w:left w:val="none" w:sz="0" w:space="0" w:color="auto"/>
        <w:bottom w:val="none" w:sz="0" w:space="0" w:color="auto"/>
        <w:right w:val="none" w:sz="0" w:space="0" w:color="auto"/>
      </w:divBdr>
    </w:div>
    <w:div w:id="837424485">
      <w:bodyDiv w:val="1"/>
      <w:marLeft w:val="0"/>
      <w:marRight w:val="0"/>
      <w:marTop w:val="0"/>
      <w:marBottom w:val="0"/>
      <w:divBdr>
        <w:top w:val="none" w:sz="0" w:space="0" w:color="auto"/>
        <w:left w:val="none" w:sz="0" w:space="0" w:color="auto"/>
        <w:bottom w:val="none" w:sz="0" w:space="0" w:color="auto"/>
        <w:right w:val="none" w:sz="0" w:space="0" w:color="auto"/>
      </w:divBdr>
    </w:div>
    <w:div w:id="959728137">
      <w:bodyDiv w:val="1"/>
      <w:marLeft w:val="0"/>
      <w:marRight w:val="0"/>
      <w:marTop w:val="0"/>
      <w:marBottom w:val="0"/>
      <w:divBdr>
        <w:top w:val="none" w:sz="0" w:space="0" w:color="auto"/>
        <w:left w:val="none" w:sz="0" w:space="0" w:color="auto"/>
        <w:bottom w:val="none" w:sz="0" w:space="0" w:color="auto"/>
        <w:right w:val="none" w:sz="0" w:space="0" w:color="auto"/>
      </w:divBdr>
    </w:div>
    <w:div w:id="1107697272">
      <w:bodyDiv w:val="1"/>
      <w:marLeft w:val="0"/>
      <w:marRight w:val="0"/>
      <w:marTop w:val="0"/>
      <w:marBottom w:val="0"/>
      <w:divBdr>
        <w:top w:val="none" w:sz="0" w:space="0" w:color="auto"/>
        <w:left w:val="none" w:sz="0" w:space="0" w:color="auto"/>
        <w:bottom w:val="none" w:sz="0" w:space="0" w:color="auto"/>
        <w:right w:val="none" w:sz="0" w:space="0" w:color="auto"/>
      </w:divBdr>
    </w:div>
    <w:div w:id="1284731057">
      <w:bodyDiv w:val="1"/>
      <w:marLeft w:val="0"/>
      <w:marRight w:val="0"/>
      <w:marTop w:val="0"/>
      <w:marBottom w:val="0"/>
      <w:divBdr>
        <w:top w:val="none" w:sz="0" w:space="0" w:color="auto"/>
        <w:left w:val="none" w:sz="0" w:space="0" w:color="auto"/>
        <w:bottom w:val="none" w:sz="0" w:space="0" w:color="auto"/>
        <w:right w:val="none" w:sz="0" w:space="0" w:color="auto"/>
      </w:divBdr>
    </w:div>
    <w:div w:id="1987780335">
      <w:bodyDiv w:val="1"/>
      <w:marLeft w:val="0"/>
      <w:marRight w:val="0"/>
      <w:marTop w:val="0"/>
      <w:marBottom w:val="0"/>
      <w:divBdr>
        <w:top w:val="none" w:sz="0" w:space="0" w:color="auto"/>
        <w:left w:val="none" w:sz="0" w:space="0" w:color="auto"/>
        <w:bottom w:val="none" w:sz="0" w:space="0" w:color="auto"/>
        <w:right w:val="none" w:sz="0" w:space="0" w:color="auto"/>
      </w:divBdr>
    </w:div>
    <w:div w:id="199683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Die</b:Tag>
    <b:SourceType>InternetSite</b:SourceType>
    <b:Guid>{FD2028BE-71C3-4BF2-8345-DDAAC53BB372}</b:Guid>
    <b:Author>
      <b:Author>
        <b:NameList>
          <b:Person>
            <b:Last>Dieter</b:Last>
            <b:First>Laura</b:First>
          </b:Person>
          <b:Person>
            <b:Last>Estus</b:Last>
            <b:First>Steven</b:First>
          </b:Person>
        </b:NameList>
      </b:Author>
    </b:Author>
    <b:Title>Isoform of APOE with retained intron 3; quantitation and identification of an associated single nucleotide polymorphism</b:Title>
    <b:InternetSiteTitle>BMC</b:InternetSiteTitle>
    <b:URL>https://molecularneurodegeneration.biomedcentral.com/articles/10.1186/1750-1326-5-34</b:URL>
    <b:RefOrder>1</b:RefOrder>
  </b:Source>
  <b:Source>
    <b:Tag>APO1</b:Tag>
    <b:SourceType>InternetSite</b:SourceType>
    <b:Guid>{D803FE91-0D46-40EA-9471-FFB777B9CDD1}</b:Guid>
    <b:Title>APOE gene</b:Title>
    <b:InternetSiteTitle>Medline PLUS</b:InternetSiteTitle>
    <b:URL>https://medlineplus.gov/genetics/gene/apoe/#conditions</b:URL>
    <b:RefOrder>2</b:RefOrder>
  </b:Source>
  <b:Source>
    <b:Tag>APO</b:Tag>
    <b:SourceType>InternetSite</b:SourceType>
    <b:Guid>{D27236DC-7929-44A2-A628-DF758ED2CE70}</b:Guid>
    <b:Title>APOE</b:Title>
    <b:InternetSiteTitle>GeneCards</b:InternetSiteTitle>
    <b:URL>https://www.genecards.org/cgi-bin/carddisp.pl?gene=APOE#proteins-structures</b:URL>
    <b:RefOrder>3</b:RefOrder>
  </b:Source>
  <b:Source>
    <b:Tag>Apo</b:Tag>
    <b:SourceType>InternetSite</b:SourceType>
    <b:Guid>{1484605F-8B41-42A6-A433-7F0707AE9AAE}</b:Guid>
    <b:Title>Apolipoprotein E and Alzheimer disease: risk, mechanisms, and therapy</b:Title>
    <b:InternetSiteTitle>NCBI - Nacional Library of Medicine</b:InternetSiteTitle>
    <b:URL>https://www.ncbi.nlm.nih.gov/pmc/articles/PMC3726719/</b:URL>
    <b:Author>
      <b:Author>
        <b:NameList>
          <b:Person>
            <b:Last>Liu</b:Last>
            <b:First>ChiaChen</b:First>
          </b:Person>
          <b:Person>
            <b:Last>Kanekiyo</b:Last>
            <b:First>Takahisa</b:First>
          </b:Person>
          <b:Person>
            <b:Last>Xu</b:Last>
            <b:First>Huaxi</b:First>
          </b:Person>
          <b:Person>
            <b:Last>Bu</b:Last>
            <b:First>Guojun</b:First>
          </b:Person>
        </b:NameList>
      </b:Author>
    </b:Author>
    <b:RefOrder>4</b:RefOrder>
  </b:Source>
  <b:Source>
    <b:Tag>1B6</b:Tag>
    <b:SourceType>InternetSite</b:SourceType>
    <b:Guid>{94B4608A-787A-406D-B142-374E3C77666E}</b:Guid>
    <b:Title>APOLIPOPROTEIN E4 (APOE4), 22K FRAGMENT</b:Title>
    <b:InternetSiteTitle>RCSB</b:InternetSiteTitle>
    <b:URL>https://www.rcsb.org/structure/1B68</b:URL>
    <b:RefOrder>5</b:RefOrder>
  </b:Source>
  <b:Source>
    <b:Tag>Bla</b:Tag>
    <b:SourceType>InternetSite</b:SourceType>
    <b:Guid>{8E4E3368-894C-4719-847B-F6F00988D6EF}</b:Guid>
    <b:Title>APOE4 impairs myelination via cholesterol dysregulation in oligodendrocytes</b:Title>
    <b:Author>
      <b:Author>
        <b:NameList>
          <b:Person>
            <b:Last>Blanchard</b:Last>
            <b:First>Joel</b:First>
          </b:Person>
          <b:Person>
            <b:Last>al</b:Last>
            <b:First>et</b:First>
          </b:Person>
        </b:NameList>
      </b:Author>
    </b:Author>
    <b:InternetSiteTitle>Nature</b:InternetSiteTitle>
    <b:URL>https://www.nature.com/articles/s41586-022-05439-w</b:URL>
    <b:RefOrder>6</b:RefOrder>
  </b:Source>
  <b:Source>
    <b:Tag>Wei</b:Tag>
    <b:SourceType>Book</b:SourceType>
    <b:Guid>{7CDBDC00-C2AB-43AE-A535-405DF018402E}</b:Guid>
    <b:Title>Studies of familial type III hyperlipoproteinemia using as a genetic marker the apoE phenotype E2/2</b:Title>
    <b:InternetSiteTitle>ScienceDirect</b:InternetSiteTitle>
    <b:Author>
      <b:Author>
        <b:NameList>
          <b:Person>
            <b:Last>Weisgraber</b:Last>
            <b:First>K</b:First>
          </b:Person>
          <b:Person>
            <b:Last>LInnerarity</b:Last>
            <b:First>T</b:First>
          </b:Person>
          <b:Person>
            <b:Last>WMahley</b:Last>
            <b:First>R</b:First>
          </b:Person>
        </b:NameList>
      </b:Author>
    </b:Author>
    <b:RefOrder>7</b:RefOrder>
  </b:Source>
</b:Sources>
</file>

<file path=customXml/itemProps1.xml><?xml version="1.0" encoding="utf-8"?>
<ds:datastoreItem xmlns:ds="http://schemas.openxmlformats.org/officeDocument/2006/customXml" ds:itemID="{C67AEB31-1D70-8A4C-A469-E3EFA08F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1052</Words>
  <Characters>5684</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Joana Filipa Margalhau Fonseca</cp:lastModifiedBy>
  <cp:revision>3</cp:revision>
  <cp:lastPrinted>2022-12-06T15:22:00Z</cp:lastPrinted>
  <dcterms:created xsi:type="dcterms:W3CDTF">2023-01-24T15:15:00Z</dcterms:created>
  <dcterms:modified xsi:type="dcterms:W3CDTF">2023-01-26T00:01:00Z</dcterms:modified>
</cp:coreProperties>
</file>